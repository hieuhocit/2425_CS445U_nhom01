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706" w:rsidRPr="00187BCC" w:rsidRDefault="00910793" w:rsidP="008A6156">
      <w:pPr>
        <w:spacing w:line="360" w:lineRule="auto"/>
        <w:jc w:val="center"/>
        <w:rPr>
          <w:b/>
          <w:sz w:val="32"/>
          <w:szCs w:val="32"/>
          <w:highlight w:val="white"/>
        </w:rPr>
      </w:pPr>
      <w:r w:rsidRPr="00187BCC">
        <w:rPr>
          <w:noProof/>
        </w:rPr>
        <mc:AlternateContent>
          <mc:Choice Requires="wpg">
            <w:drawing>
              <wp:anchor distT="0" distB="0" distL="114300" distR="114300" simplePos="0" relativeHeight="251659264" behindDoc="0" locked="0" layoutInCell="1" allowOverlap="1" wp14:anchorId="4118F422" wp14:editId="755A8EFF">
                <wp:simplePos x="0" y="0"/>
                <wp:positionH relativeFrom="column">
                  <wp:posOffset>-287079</wp:posOffset>
                </wp:positionH>
                <wp:positionV relativeFrom="paragraph">
                  <wp:posOffset>-159488</wp:posOffset>
                </wp:positionV>
                <wp:extent cx="6415405" cy="9473609"/>
                <wp:effectExtent l="0" t="0" r="23495" b="0"/>
                <wp:wrapNone/>
                <wp:docPr id="921" name="Group 921"/>
                <wp:cNvGraphicFramePr/>
                <a:graphic xmlns:a="http://schemas.openxmlformats.org/drawingml/2006/main">
                  <a:graphicData uri="http://schemas.microsoft.com/office/word/2010/wordprocessingGroup">
                    <wpg:wgp>
                      <wpg:cNvGrpSpPr/>
                      <wpg:grpSpPr>
                        <a:xfrm>
                          <a:off x="0" y="0"/>
                          <a:ext cx="6415405" cy="9473609"/>
                          <a:chOff x="2026510" y="0"/>
                          <a:chExt cx="6425619" cy="7688435"/>
                        </a:xfrm>
                      </wpg:grpSpPr>
                      <wpg:grpSp>
                        <wpg:cNvPr id="1" name="Group 1"/>
                        <wpg:cNvGrpSpPr/>
                        <wpg:grpSpPr>
                          <a:xfrm rot="10800000">
                            <a:off x="2026510" y="0"/>
                            <a:ext cx="6425619" cy="7688435"/>
                            <a:chOff x="1731" y="894"/>
                            <a:chExt cx="9351" cy="14786"/>
                          </a:xfrm>
                        </wpg:grpSpPr>
                        <wps:wsp>
                          <wps:cNvPr id="3" name="Shape 3"/>
                          <wps:cNvSpPr/>
                          <wps:spPr>
                            <a:xfrm>
                              <a:off x="2057" y="894"/>
                              <a:ext cx="9025" cy="14525"/>
                            </a:xfrm>
                            <a:prstGeom prst="rect">
                              <a:avLst/>
                            </a:prstGeom>
                            <a:noFill/>
                            <a:ln>
                              <a:noFill/>
                            </a:ln>
                          </wps:spPr>
                          <wps:txbx>
                            <w:txbxContent>
                              <w:p w:rsidR="00367C65" w:rsidRDefault="00367C65" w:rsidP="008A6156">
                                <w:pPr>
                                  <w:jc w:val="center"/>
                                </w:pPr>
                              </w:p>
                            </w:txbxContent>
                          </wps:txbx>
                          <wps:bodyPr spcFirstLastPara="1" wrap="square" lIns="91425" tIns="91425" rIns="91425" bIns="91425" anchor="ctr" anchorCtr="0">
                            <a:noAutofit/>
                          </wps:bodyPr>
                        </wps:wsp>
                        <wpg:grpSp>
                          <wpg:cNvPr id="2" name="Group 2"/>
                          <wpg:cNvGrpSpPr/>
                          <wpg:grpSpPr>
                            <a:xfrm>
                              <a:off x="2063" y="2759"/>
                              <a:ext cx="309" cy="517"/>
                              <a:chOff x="2063" y="2797"/>
                              <a:chExt cx="309" cy="517"/>
                            </a:xfrm>
                          </wpg:grpSpPr>
                          <wps:wsp>
                            <wps:cNvPr id="5" name="Shape 5"/>
                            <wps:cNvSpPr/>
                            <wps:spPr>
                              <a:xfrm>
                                <a:off x="2063" y="2797"/>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6" name="Shape 6"/>
                            <wps:cNvSpPr/>
                            <wps:spPr>
                              <a:xfrm>
                                <a:off x="2091" y="2801"/>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7" name="Shape 7"/>
                            <wps:cNvSpPr/>
                            <wps:spPr>
                              <a:xfrm>
                                <a:off x="2213" y="2831"/>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8" name="Shape 8"/>
                            <wps:cNvSpPr/>
                            <wps:spPr>
                              <a:xfrm>
                                <a:off x="2367" y="3309"/>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9" name="Shape 9"/>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Shape 10"/>
                          <wps:cNvSpPr/>
                          <wps:spPr>
                            <a:xfrm rot="5400000">
                              <a:off x="1684" y="15353"/>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 name="Shape 11"/>
                          <wps:cNvSpPr/>
                          <wps:spPr>
                            <a:xfrm rot="5400000">
                              <a:off x="1737" y="15405"/>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 name="Shape 12"/>
                          <wps:cNvSpPr/>
                          <wps:spPr>
                            <a:xfrm rot="5400000">
                              <a:off x="1728" y="13356"/>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 name="Shape 13"/>
                          <wps:cNvSpPr/>
                          <wps:spPr>
                            <a:xfrm rot="5400000">
                              <a:off x="1771" y="13597"/>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 name="Shape 14"/>
                          <wps:cNvSpPr/>
                          <wps:spPr>
                            <a:xfrm rot="5400000">
                              <a:off x="975" y="14449"/>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 name="Shape 15"/>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Shape 16"/>
                          <wps:cNvSpPr/>
                          <wps:spPr>
                            <a:xfrm rot="5400000">
                              <a:off x="1776" y="15431"/>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Shape 17"/>
                          <wps:cNvSpPr/>
                          <wps:spPr>
                            <a:xfrm rot="5400000">
                              <a:off x="1791" y="15382"/>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Shape 18"/>
                          <wps:cNvSpPr/>
                          <wps:spPr>
                            <a:xfrm rot="5400000">
                              <a:off x="1794" y="15376"/>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Shape 19"/>
                          <wps:cNvSpPr/>
                          <wps:spPr>
                            <a:xfrm rot="5400000">
                              <a:off x="1843" y="13151"/>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Shape 20"/>
                          <wps:cNvSpPr/>
                          <wps:spPr>
                            <a:xfrm rot="5400000">
                              <a:off x="1831" y="15281"/>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Shape 21"/>
                          <wps:cNvSpPr/>
                          <wps:spPr>
                            <a:xfrm rot="5400000">
                              <a:off x="1800" y="15339"/>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Shape 22"/>
                          <wps:cNvSpPr/>
                          <wps:spPr>
                            <a:xfrm rot="5400000">
                              <a:off x="1852" y="13215"/>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Shape 23"/>
                          <wps:cNvSpPr/>
                          <wps:spPr>
                            <a:xfrm rot="5400000">
                              <a:off x="1853" y="13130"/>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Shape 24"/>
                          <wps:cNvSpPr/>
                          <wps:spPr>
                            <a:xfrm rot="5400000">
                              <a:off x="1815" y="13588"/>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Shape 25"/>
                          <wps:cNvSpPr/>
                          <wps:spPr>
                            <a:xfrm rot="5400000">
                              <a:off x="1828" y="15456"/>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Shape 26"/>
                          <wps:cNvSpPr/>
                          <wps:spPr>
                            <a:xfrm rot="5400000">
                              <a:off x="1022" y="14481"/>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Shape 27"/>
                          <wps:cNvSpPr/>
                          <wps:spPr>
                            <a:xfrm rot="5400000">
                              <a:off x="1840" y="13292"/>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Shape 28"/>
                          <wps:cNvSpPr/>
                          <wps:spPr>
                            <a:xfrm rot="5400000">
                              <a:off x="1810" y="13548"/>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Shape 29"/>
                          <wps:cNvSpPr/>
                          <wps:spPr>
                            <a:xfrm rot="5400000">
                              <a:off x="1716" y="14416"/>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Shape 30"/>
                          <wps:cNvSpPr/>
                          <wps:spPr>
                            <a:xfrm rot="5400000">
                              <a:off x="1488" y="14066"/>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Shape 31"/>
                          <wps:cNvSpPr/>
                          <wps:spPr>
                            <a:xfrm rot="5400000">
                              <a:off x="1866" y="15568"/>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 name="Shape 32"/>
                          <wps:cNvSpPr/>
                          <wps:spPr>
                            <a:xfrm rot="5400000">
                              <a:off x="1550" y="13981"/>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 name="Shape 33"/>
                          <wps:cNvSpPr/>
                          <wps:spPr>
                            <a:xfrm rot="5400000">
                              <a:off x="1971" y="15567"/>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Shape 34"/>
                          <wps:cNvSpPr/>
                          <wps:spPr>
                            <a:xfrm rot="5400000">
                              <a:off x="1899" y="15178"/>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 name="Shape 35"/>
                          <wps:cNvSpPr/>
                          <wps:spPr>
                            <a:xfrm rot="5400000">
                              <a:off x="1920" y="13601"/>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 name="Shape 36"/>
                          <wps:cNvSpPr/>
                          <wps:spPr>
                            <a:xfrm rot="5400000">
                              <a:off x="1961" y="14068"/>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 name="Shape 37"/>
                          <wps:cNvSpPr/>
                          <wps:spPr>
                            <a:xfrm rot="5400000">
                              <a:off x="1942" y="15584"/>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 name="Shape 38"/>
                          <wps:cNvSpPr/>
                          <wps:spPr>
                            <a:xfrm rot="5400000">
                              <a:off x="1941" y="14692"/>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 name="Shape 39"/>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Shape 40"/>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 name="Shape 41"/>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 name="Shape 42"/>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 name="Shape 43"/>
                          <wps:cNvSpPr/>
                          <wps:spPr>
                            <a:xfrm rot="5400000">
                              <a:off x="1956" y="14028"/>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 name="Shape 44"/>
                          <wps:cNvSpPr/>
                          <wps:spPr>
                            <a:xfrm rot="5400000">
                              <a:off x="1923" y="15506"/>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 name="Shape 45"/>
                          <wps:cNvSpPr/>
                          <wps:spPr>
                            <a:xfrm rot="5400000">
                              <a:off x="1983" y="14176"/>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Shape 46"/>
                          <wps:cNvSpPr/>
                          <wps:spPr>
                            <a:xfrm rot="5400000">
                              <a:off x="1980" y="13982"/>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 name="Shape 47"/>
                          <wps:cNvSpPr/>
                          <wps:spPr>
                            <a:xfrm rot="5400000">
                              <a:off x="1977" y="14054"/>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 name="Shape 48"/>
                          <wps:cNvSpPr/>
                          <wps:spPr>
                            <a:xfrm rot="5400000">
                              <a:off x="1987" y="13943"/>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Shape 49"/>
                          <wps:cNvSpPr/>
                          <wps:spPr>
                            <a:xfrm rot="5400000">
                              <a:off x="1992" y="15591"/>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Shape 50"/>
                          <wps:cNvSpPr/>
                          <wps:spPr>
                            <a:xfrm rot="5400000">
                              <a:off x="2004" y="14032"/>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Shape 51"/>
                          <wps:cNvSpPr/>
                          <wps:spPr>
                            <a:xfrm rot="5400000">
                              <a:off x="2008" y="15005"/>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Shape 52"/>
                          <wps:cNvSpPr/>
                          <wps:spPr>
                            <a:xfrm rot="5400000">
                              <a:off x="2008" y="15005"/>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Shape 53"/>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Shape 54"/>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Shape 55"/>
                          <wps:cNvSpPr/>
                          <wps:spPr>
                            <a:xfrm rot="5400000">
                              <a:off x="2718" y="14875"/>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Shape 56"/>
                          <wps:cNvSpPr/>
                          <wps:spPr>
                            <a:xfrm rot="5400000">
                              <a:off x="2736" y="14900"/>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Shape 57"/>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Shape 58"/>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Shape 59"/>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 name="Shape 60"/>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Shape 61"/>
                          <wps:cNvSpPr/>
                          <wps:spPr>
                            <a:xfrm rot="5400000">
                              <a:off x="2196" y="14995"/>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 name="Shape 62"/>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 name="Shape 63"/>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 name="Shape 64"/>
                          <wps:cNvSpPr/>
                          <wps:spPr>
                            <a:xfrm rot="5400000">
                              <a:off x="2259" y="15006"/>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 name="Shape 65"/>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 name="Shape 66"/>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 name="Shape 67"/>
                          <wps:cNvSpPr/>
                          <wps:spPr>
                            <a:xfrm rot="5400000">
                              <a:off x="2277" y="14653"/>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 name="Shape 68"/>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 name="Shape 69"/>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 name="Shape 70"/>
                          <wps:cNvSpPr/>
                          <wps:spPr>
                            <a:xfrm rot="5400000">
                              <a:off x="2245" y="14612"/>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 name="Shape 71"/>
                          <wps:cNvSpPr/>
                          <wps:spPr>
                            <a:xfrm rot="5400000">
                              <a:off x="2306" y="15212"/>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 name="Shape 72"/>
                          <wps:cNvSpPr/>
                          <wps:spPr>
                            <a:xfrm rot="5400000">
                              <a:off x="2306" y="15212"/>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 name="Shape 73"/>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 name="Shape 74"/>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 name="Shape 75"/>
                          <wps:cNvSpPr/>
                          <wps:spPr>
                            <a:xfrm rot="5400000">
                              <a:off x="2351" y="14832"/>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 name="Shape 76"/>
                          <wps:cNvSpPr/>
                          <wps:spPr>
                            <a:xfrm rot="5400000">
                              <a:off x="2334" y="15191"/>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 name="Shape 77"/>
                          <wps:cNvSpPr/>
                          <wps:spPr>
                            <a:xfrm rot="5400000">
                              <a:off x="2334" y="15191"/>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 name="Shape 78"/>
                          <wps:cNvSpPr/>
                          <wps:spPr>
                            <a:xfrm rot="5400000">
                              <a:off x="2379" y="15459"/>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 name="Shape 79"/>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0" name="Shape 80"/>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 name="Shape 81"/>
                          <wps:cNvSpPr/>
                          <wps:spPr>
                            <a:xfrm rot="5400000">
                              <a:off x="2413" y="14937"/>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2" name="Shape 82"/>
                          <wps:cNvSpPr/>
                          <wps:spPr>
                            <a:xfrm rot="5400000">
                              <a:off x="2687" y="14801"/>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3" name="Shape 83"/>
                          <wps:cNvSpPr/>
                          <wps:spPr>
                            <a:xfrm rot="5400000">
                              <a:off x="2662" y="14691"/>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 name="Shape 84"/>
                          <wps:cNvSpPr/>
                          <wps:spPr>
                            <a:xfrm rot="5400000">
                              <a:off x="2461" y="14789"/>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5" name="Shape 85"/>
                          <wps:cNvSpPr/>
                          <wps:spPr>
                            <a:xfrm rot="5400000">
                              <a:off x="2469" y="14645"/>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6" name="Shape 86"/>
                          <wps:cNvSpPr/>
                          <wps:spPr>
                            <a:xfrm rot="5400000">
                              <a:off x="2499" y="15340"/>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7" name="Shape 87"/>
                          <wps:cNvSpPr/>
                          <wps:spPr>
                            <a:xfrm rot="5400000">
                              <a:off x="2560" y="15000"/>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8" name="Shape 88"/>
                          <wps:cNvSpPr/>
                          <wps:spPr>
                            <a:xfrm rot="5400000">
                              <a:off x="2990" y="15331"/>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 name="Shape 89"/>
                          <wps:cNvSpPr/>
                          <wps:spPr>
                            <a:xfrm rot="5400000">
                              <a:off x="3012" y="15320"/>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 name="Shape 90"/>
                          <wps:cNvSpPr/>
                          <wps:spPr>
                            <a:xfrm rot="5400000">
                              <a:off x="3080" y="15328"/>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 name="Shape 91"/>
                          <wps:cNvSpPr/>
                          <wps:spPr>
                            <a:xfrm rot="5400000">
                              <a:off x="3108" y="15297"/>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2" name="Shape 92"/>
                          <wps:cNvSpPr/>
                          <wps:spPr>
                            <a:xfrm rot="5400000">
                              <a:off x="3115" y="15357"/>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 name="Shape 93"/>
                          <wps:cNvSpPr/>
                          <wps:spPr>
                            <a:xfrm rot="5400000">
                              <a:off x="3153" y="15330"/>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 name="Shape 94"/>
                          <wps:cNvSpPr/>
                          <wps:spPr>
                            <a:xfrm rot="5400000">
                              <a:off x="3188" y="15329"/>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 name="Shape 95"/>
                          <wps:cNvSpPr/>
                          <wps:spPr>
                            <a:xfrm rot="5400000">
                              <a:off x="3383" y="15472"/>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6" name="Shape 96"/>
                          <wps:cNvSpPr/>
                          <wps:spPr>
                            <a:xfrm rot="5400000">
                              <a:off x="3462" y="15468"/>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 name="Shape 97"/>
                          <wps:cNvSpPr/>
                          <wps:spPr>
                            <a:xfrm rot="5400000">
                              <a:off x="3446" y="15593"/>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 name="Shape 98"/>
                          <wps:cNvSpPr/>
                          <wps:spPr>
                            <a:xfrm rot="5400000">
                              <a:off x="3455" y="15409"/>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9" name="Shape 99"/>
                          <wps:cNvSpPr/>
                          <wps:spPr>
                            <a:xfrm rot="5400000">
                              <a:off x="3556" y="15478"/>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0" name="Shape 100"/>
                          <wps:cNvSpPr/>
                          <wps:spPr>
                            <a:xfrm rot="5400000">
                              <a:off x="3558" y="1535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1" name="Shape 101"/>
                          <wps:cNvSpPr/>
                          <wps:spPr>
                            <a:xfrm rot="5400000">
                              <a:off x="3712" y="15506"/>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 name="Shape 102"/>
                          <wps:cNvSpPr/>
                          <wps:spPr>
                            <a:xfrm rot="5400000">
                              <a:off x="3736" y="15528"/>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 name="Shape 103"/>
                          <wps:cNvSpPr/>
                          <wps:spPr>
                            <a:xfrm rot="5400000">
                              <a:off x="3744" y="15509"/>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 name="Shape 104"/>
                          <wps:cNvSpPr/>
                          <wps:spPr>
                            <a:xfrm rot="5400000">
                              <a:off x="3817" y="15519"/>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 name="Shape 105"/>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 name="Shape 106"/>
                          <wps:cNvSpPr/>
                          <wps:spPr>
                            <a:xfrm>
                              <a:off x="10431" y="15624"/>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7" name="Shape 107"/>
                          <wps:cNvSpPr/>
                          <wps:spPr>
                            <a:xfrm>
                              <a:off x="10513" y="15407"/>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 name="Shape 108"/>
                          <wps:cNvSpPr/>
                          <wps:spPr>
                            <a:xfrm>
                              <a:off x="8655" y="15430"/>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 name="Shape 109"/>
                          <wps:cNvSpPr/>
                          <wps:spPr>
                            <a:xfrm>
                              <a:off x="8904" y="15600"/>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 name="Shape 110"/>
                          <wps:cNvSpPr/>
                          <wps:spPr>
                            <a:xfrm>
                              <a:off x="8941" y="15591"/>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 name="Shape 111"/>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2" name="Shape 112"/>
                          <wps:cNvSpPr/>
                          <wps:spPr>
                            <a:xfrm>
                              <a:off x="10544" y="15439"/>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 name="Shape 113"/>
                          <wps:cNvSpPr/>
                          <wps:spPr>
                            <a:xfrm>
                              <a:off x="10513" y="15575"/>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 name="Shape 114"/>
                          <wps:cNvSpPr/>
                          <wps:spPr>
                            <a:xfrm>
                              <a:off x="10504" y="15600"/>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 name="Shape 115"/>
                          <wps:cNvSpPr/>
                          <wps:spPr>
                            <a:xfrm>
                              <a:off x="8549" y="15463"/>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 name="Shape 116"/>
                          <wps:cNvSpPr/>
                          <wps:spPr>
                            <a:xfrm>
                              <a:off x="10453" y="15463"/>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 name="Shape 117"/>
                          <wps:cNvSpPr/>
                          <wps:spPr>
                            <a:xfrm>
                              <a:off x="10476" y="15591"/>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 name="Shape 118"/>
                          <wps:cNvSpPr/>
                          <wps:spPr>
                            <a:xfrm>
                              <a:off x="8601" y="15487"/>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 name="Shape 119"/>
                          <wps:cNvSpPr/>
                          <wps:spPr>
                            <a:xfrm>
                              <a:off x="8518" y="15487"/>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 name="Shape 120"/>
                          <wps:cNvSpPr/>
                          <wps:spPr>
                            <a:xfrm>
                              <a:off x="8896" y="15487"/>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 name="Shape 121"/>
                          <wps:cNvSpPr/>
                          <wps:spPr>
                            <a:xfrm>
                              <a:off x="10581" y="15558"/>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 name="Shape 122"/>
                          <wps:cNvSpPr/>
                          <wps:spPr>
                            <a:xfrm>
                              <a:off x="8979" y="15558"/>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 name="Shape 123"/>
                          <wps:cNvSpPr/>
                          <wps:spPr>
                            <a:xfrm>
                              <a:off x="8632" y="15504"/>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 name="Shape 124"/>
                          <wps:cNvSpPr/>
                          <wps:spPr>
                            <a:xfrm>
                              <a:off x="8836" y="15504"/>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 name="Shape 125"/>
                          <wps:cNvSpPr/>
                          <wps:spPr>
                            <a:xfrm>
                              <a:off x="9570" y="14408"/>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 name="Shape 126"/>
                          <wps:cNvSpPr/>
                          <wps:spPr>
                            <a:xfrm>
                              <a:off x="8986" y="15093"/>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 name="Shape 127"/>
                          <wps:cNvSpPr/>
                          <wps:spPr>
                            <a:xfrm>
                              <a:off x="10672" y="15512"/>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 name="Shape 128"/>
                          <wps:cNvSpPr/>
                          <wps:spPr>
                            <a:xfrm>
                              <a:off x="8941" y="14947"/>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 name="Shape 129"/>
                          <wps:cNvSpPr/>
                          <wps:spPr>
                            <a:xfrm>
                              <a:off x="10725" y="15317"/>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 name="Shape 130"/>
                          <wps:cNvSpPr/>
                          <wps:spPr>
                            <a:xfrm>
                              <a:off x="10310" y="15181"/>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 name="Shape 131"/>
                          <wps:cNvSpPr/>
                          <wps:spPr>
                            <a:xfrm>
                              <a:off x="8904" y="15439"/>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 name="Shape 132"/>
                          <wps:cNvSpPr/>
                          <wps:spPr>
                            <a:xfrm>
                              <a:off x="9341" y="15333"/>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 name="Shape 133"/>
                          <wps:cNvSpPr/>
                          <wps:spPr>
                            <a:xfrm>
                              <a:off x="10688" y="15414"/>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 name="Shape 134"/>
                          <wps:cNvSpPr/>
                          <wps:spPr>
                            <a:xfrm>
                              <a:off x="9887" y="15366"/>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 name="Shape 135"/>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 name="Shape 136"/>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 name="Shape 137"/>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 name="Shape 138"/>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 name="Shape 139"/>
                          <wps:cNvSpPr/>
                          <wps:spPr>
                            <a:xfrm>
                              <a:off x="9289" y="15398"/>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 name="Shape 140"/>
                          <wps:cNvSpPr/>
                          <wps:spPr>
                            <a:xfrm>
                              <a:off x="10574" y="15342"/>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 name="Shape 141"/>
                          <wps:cNvSpPr/>
                          <wps:spPr>
                            <a:xfrm>
                              <a:off x="9425" y="15374"/>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 name="Shape 142"/>
                          <wps:cNvSpPr/>
                          <wps:spPr>
                            <a:xfrm>
                              <a:off x="9251" y="15366"/>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 name="Shape 143"/>
                          <wps:cNvSpPr/>
                          <wps:spPr>
                            <a:xfrm>
                              <a:off x="9312" y="15366"/>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 name="Shape 144"/>
                          <wps:cNvSpPr/>
                          <wps:spPr>
                            <a:xfrm>
                              <a:off x="9214" y="15382"/>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 name="Shape 145"/>
                          <wps:cNvSpPr/>
                          <wps:spPr>
                            <a:xfrm>
                              <a:off x="10688" y="15366"/>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 name="Shape 146"/>
                          <wps:cNvSpPr/>
                          <wps:spPr>
                            <a:xfrm>
                              <a:off x="9289" y="15351"/>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 name="Shape 147"/>
                          <wps:cNvSpPr/>
                          <wps:spPr>
                            <a:xfrm>
                              <a:off x="10143" y="15278"/>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 name="Shape 148"/>
                          <wps:cNvSpPr/>
                          <wps:spPr>
                            <a:xfrm>
                              <a:off x="10143" y="15278"/>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 name="Shape 149"/>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 name="Shape 150"/>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 name="Shape 151"/>
                          <wps:cNvSpPr/>
                          <wps:spPr>
                            <a:xfrm>
                              <a:off x="10650" y="13820"/>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2" name="Shape 152"/>
                          <wps:cNvSpPr/>
                          <wps:spPr>
                            <a:xfrm>
                              <a:off x="10688" y="13780"/>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3" name="Shape 153"/>
                          <wps:cNvSpPr/>
                          <wps:spPr>
                            <a:xfrm>
                              <a:off x="10067" y="15205"/>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4" name="Shape 154"/>
                          <wps:cNvSpPr/>
                          <wps:spPr>
                            <a:xfrm>
                              <a:off x="10067" y="15205"/>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 name="Shape 155"/>
                          <wps:cNvSpPr/>
                          <wps:spPr>
                            <a:xfrm>
                              <a:off x="10324" y="15205"/>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6" name="Shape 156"/>
                          <wps:cNvSpPr/>
                          <wps:spPr>
                            <a:xfrm>
                              <a:off x="10324" y="15205"/>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7" name="Shape 157"/>
                          <wps:cNvSpPr/>
                          <wps:spPr>
                            <a:xfrm>
                              <a:off x="10158" y="15029"/>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8" name="Shape 158"/>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 name="Shape 159"/>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0" name="Shape 160"/>
                          <wps:cNvSpPr/>
                          <wps:spPr>
                            <a:xfrm>
                              <a:off x="10165" y="15037"/>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1" name="Shape 161"/>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2" name="Shape 162"/>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3" name="Shape 163"/>
                          <wps:cNvSpPr/>
                          <wps:spPr>
                            <a:xfrm>
                              <a:off x="9863" y="15037"/>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4" name="Shape 164"/>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5" name="Shape 165"/>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 name="Shape 166"/>
                          <wps:cNvSpPr/>
                          <wps:spPr>
                            <a:xfrm>
                              <a:off x="9787" y="14641"/>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 name="Shape 167"/>
                          <wps:cNvSpPr/>
                          <wps:spPr>
                            <a:xfrm>
                              <a:off x="10356" y="15037"/>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 name="Shape 168"/>
                          <wps:cNvSpPr/>
                          <wps:spPr>
                            <a:xfrm>
                              <a:off x="10356" y="15037"/>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 name="Shape 169"/>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 name="Shape 170"/>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 name="Shape 171"/>
                          <wps:cNvSpPr/>
                          <wps:spPr>
                            <a:xfrm>
                              <a:off x="10030" y="14963"/>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2" name="Shape 172"/>
                          <wps:cNvSpPr/>
                          <wps:spPr>
                            <a:xfrm>
                              <a:off x="10317" y="14932"/>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3" name="Shape 173"/>
                          <wps:cNvSpPr/>
                          <wps:spPr>
                            <a:xfrm>
                              <a:off x="10317" y="14932"/>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4" name="Shape 174"/>
                          <wps:cNvSpPr/>
                          <wps:spPr>
                            <a:xfrm>
                              <a:off x="10581" y="14957"/>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5" name="Shape 175"/>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 name="Shape 176"/>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7" name="Shape 177"/>
                          <wps:cNvSpPr/>
                          <wps:spPr>
                            <a:xfrm>
                              <a:off x="10106" y="14899"/>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8" name="Shape 178"/>
                          <wps:cNvSpPr/>
                          <wps:spPr>
                            <a:xfrm>
                              <a:off x="10210" y="13836"/>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9" name="Shape 179"/>
                          <wps:cNvSpPr/>
                          <wps:spPr>
                            <a:xfrm>
                              <a:off x="10083" y="13780"/>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0" name="Shape 180"/>
                          <wps:cNvSpPr/>
                          <wps:spPr>
                            <a:xfrm>
                              <a:off x="9976" y="14834"/>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1" name="Shape 181"/>
                          <wps:cNvSpPr/>
                          <wps:spPr>
                            <a:xfrm>
                              <a:off x="9841" y="14682"/>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2" name="Shape 182"/>
                          <wps:cNvSpPr/>
                          <wps:spPr>
                            <a:xfrm>
                              <a:off x="10467" y="14746"/>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3" name="Shape 183"/>
                          <wps:cNvSpPr/>
                          <wps:spPr>
                            <a:xfrm>
                              <a:off x="10165" y="14721"/>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 name="Shape 184"/>
                          <wps:cNvSpPr/>
                          <wps:spPr>
                            <a:xfrm>
                              <a:off x="10460" y="14247"/>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5" name="Shape 185"/>
                          <wps:cNvSpPr/>
                          <wps:spPr>
                            <a:xfrm>
                              <a:off x="10431" y="14165"/>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6" name="Shape 186"/>
                          <wps:cNvSpPr/>
                          <wps:spPr>
                            <a:xfrm>
                              <a:off x="10460" y="14134"/>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7" name="Shape 187"/>
                          <wps:cNvSpPr/>
                          <wps:spPr>
                            <a:xfrm>
                              <a:off x="10437" y="14118"/>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8" name="Shape 188"/>
                          <wps:cNvSpPr/>
                          <wps:spPr>
                            <a:xfrm>
                              <a:off x="10491" y="14109"/>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9" name="Shape 189"/>
                          <wps:cNvSpPr/>
                          <wps:spPr>
                            <a:xfrm>
                              <a:off x="10467" y="14078"/>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 name="Shape 190"/>
                          <wps:cNvSpPr/>
                          <wps:spPr>
                            <a:xfrm>
                              <a:off x="10460" y="14036"/>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1" name="Shape 191"/>
                          <wps:cNvSpPr/>
                          <wps:spPr>
                            <a:xfrm>
                              <a:off x="10581" y="13724"/>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 name="Shape 192"/>
                          <wps:cNvSpPr/>
                          <wps:spPr>
                            <a:xfrm>
                              <a:off x="10605" y="13660"/>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3" name="Shape 193"/>
                          <wps:cNvSpPr/>
                          <wps:spPr>
                            <a:xfrm>
                              <a:off x="10701" y="13732"/>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4" name="Shape 194"/>
                          <wps:cNvSpPr/>
                          <wps:spPr>
                            <a:xfrm>
                              <a:off x="10536" y="13732"/>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 name="Shape 195"/>
                          <wps:cNvSpPr/>
                          <wps:spPr>
                            <a:xfrm>
                              <a:off x="10650" y="13466"/>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6" name="Shape 196"/>
                          <wps:cNvSpPr/>
                          <wps:spPr>
                            <a:xfrm>
                              <a:off x="10544" y="13457"/>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7" name="Shape 197"/>
                          <wps:cNvSpPr/>
                          <wps:spPr>
                            <a:xfrm>
                              <a:off x="10619" y="13425"/>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8" name="Shape 198"/>
                          <wps:cNvSpPr/>
                          <wps:spPr>
                            <a:xfrm>
                              <a:off x="10605" y="13392"/>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 name="Shape 199"/>
                          <wps:cNvSpPr/>
                          <wps:spPr>
                            <a:xfrm>
                              <a:off x="10574" y="13356"/>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0" name="Shape 200"/>
                          <wps:cNvSpPr/>
                          <wps:spPr>
                            <a:xfrm>
                              <a:off x="10596" y="13305"/>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 name="Shape 201"/>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2" name="Shape 202"/>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3" name="Shape 203"/>
                          <wps:cNvSpPr/>
                          <wps:spPr>
                            <a:xfrm>
                              <a:off x="1926" y="1155"/>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 name="Shape 204"/>
                          <wps:cNvSpPr/>
                          <wps:spPr>
                            <a:xfrm>
                              <a:off x="1754" y="1176"/>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 name="Shape 205"/>
                          <wps:cNvSpPr/>
                          <wps:spPr>
                            <a:xfrm>
                              <a:off x="3620" y="1170"/>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 name="Shape 206"/>
                          <wps:cNvSpPr/>
                          <wps:spPr>
                            <a:xfrm>
                              <a:off x="3579" y="1184"/>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 name="Shape 207"/>
                          <wps:cNvSpPr/>
                          <wps:spPr>
                            <a:xfrm>
                              <a:off x="2081" y="1209"/>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 name="Shape 208"/>
                          <wps:cNvSpPr/>
                          <wps:spPr>
                            <a:xfrm>
                              <a:off x="1785" y="1209"/>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 name="Shape 209"/>
                          <wps:cNvSpPr/>
                          <wps:spPr>
                            <a:xfrm>
                              <a:off x="1958" y="1209"/>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 name="Shape 210"/>
                          <wps:cNvSpPr/>
                          <wps:spPr>
                            <a:xfrm>
                              <a:off x="1986" y="1213"/>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 name="Shape 211"/>
                          <wps:cNvSpPr/>
                          <wps:spPr>
                            <a:xfrm>
                              <a:off x="3938" y="1204"/>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 name="Shape 212"/>
                          <wps:cNvSpPr/>
                          <wps:spPr>
                            <a:xfrm>
                              <a:off x="2003" y="1213"/>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 name="Shape 213"/>
                          <wps:cNvSpPr/>
                          <wps:spPr>
                            <a:xfrm>
                              <a:off x="2018" y="1213"/>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 name="Shape 214"/>
                          <wps:cNvSpPr/>
                          <wps:spPr>
                            <a:xfrm>
                              <a:off x="3906" y="1224"/>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 name="Shape 215"/>
                          <wps:cNvSpPr/>
                          <wps:spPr>
                            <a:xfrm>
                              <a:off x="3989" y="1228"/>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 name="Shape 216"/>
                          <wps:cNvSpPr/>
                          <wps:spPr>
                            <a:xfrm>
                              <a:off x="3534" y="1233"/>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 name="Shape 217"/>
                          <wps:cNvSpPr/>
                          <wps:spPr>
                            <a:xfrm>
                              <a:off x="1912" y="1248"/>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 name="Shape 218"/>
                          <wps:cNvSpPr/>
                          <wps:spPr>
                            <a:xfrm>
                              <a:off x="2067" y="1242"/>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 name="Shape 219"/>
                          <wps:cNvSpPr/>
                          <wps:spPr>
                            <a:xfrm>
                              <a:off x="3842" y="1252"/>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 name="Shape 220"/>
                          <wps:cNvSpPr/>
                          <wps:spPr>
                            <a:xfrm>
                              <a:off x="3579" y="1258"/>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 name="Shape 221"/>
                          <wps:cNvSpPr/>
                          <wps:spPr>
                            <a:xfrm>
                              <a:off x="1872" y="1277"/>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 name="Shape 222"/>
                          <wps:cNvSpPr/>
                          <wps:spPr>
                            <a:xfrm>
                              <a:off x="2486" y="1292"/>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 name="Shape 223"/>
                          <wps:cNvSpPr/>
                          <wps:spPr>
                            <a:xfrm>
                              <a:off x="1808" y="1311"/>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 name="Shape 224"/>
                          <wps:cNvSpPr/>
                          <wps:spPr>
                            <a:xfrm>
                              <a:off x="2499" y="1327"/>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 name="Shape 225"/>
                          <wps:cNvSpPr/>
                          <wps:spPr>
                            <a:xfrm>
                              <a:off x="1749" y="1348"/>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 name="Shape 226"/>
                          <wps:cNvSpPr/>
                          <wps:spPr>
                            <a:xfrm>
                              <a:off x="1922" y="1355"/>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 name="Shape 227"/>
                          <wps:cNvSpPr/>
                          <wps:spPr>
                            <a:xfrm>
                              <a:off x="3587" y="1348"/>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 name="Shape 228"/>
                          <wps:cNvSpPr/>
                          <wps:spPr>
                            <a:xfrm>
                              <a:off x="3110" y="1377"/>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 name="Shape 229"/>
                          <wps:cNvSpPr/>
                          <wps:spPr>
                            <a:xfrm>
                              <a:off x="1785" y="1383"/>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0" name="Shape 230"/>
                          <wps:cNvSpPr/>
                          <wps:spPr>
                            <a:xfrm>
                              <a:off x="2555" y="1383"/>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1" name="Shape 231"/>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2" name="Shape 232"/>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3" name="Shape 233"/>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4" name="Shape 234"/>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5" name="Shape 235"/>
                          <wps:cNvSpPr/>
                          <wps:spPr>
                            <a:xfrm>
                              <a:off x="3192" y="1394"/>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6" name="Shape 236"/>
                          <wps:cNvSpPr/>
                          <wps:spPr>
                            <a:xfrm>
                              <a:off x="1782" y="1417"/>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7" name="Shape 237"/>
                          <wps:cNvSpPr/>
                          <wps:spPr>
                            <a:xfrm>
                              <a:off x="3064" y="1417"/>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8" name="Shape 238"/>
                          <wps:cNvSpPr/>
                          <wps:spPr>
                            <a:xfrm>
                              <a:off x="3228" y="1423"/>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9" name="Shape 239"/>
                          <wps:cNvSpPr/>
                          <wps:spPr>
                            <a:xfrm>
                              <a:off x="3161" y="1423"/>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0" name="Shape 240"/>
                          <wps:cNvSpPr/>
                          <wps:spPr>
                            <a:xfrm>
                              <a:off x="3287" y="1427"/>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1" name="Shape 241"/>
                          <wps:cNvSpPr/>
                          <wps:spPr>
                            <a:xfrm>
                              <a:off x="1785" y="1445"/>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2" name="Shape 242"/>
                          <wps:cNvSpPr/>
                          <wps:spPr>
                            <a:xfrm>
                              <a:off x="3192" y="1452"/>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3" name="Shape 243"/>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4" name="Shape 244"/>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5" name="Shape 245"/>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6" name="Shape 246"/>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7" name="Shape 247"/>
                          <wps:cNvSpPr/>
                          <wps:spPr>
                            <a:xfrm>
                              <a:off x="1840" y="1505"/>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8" name="Shape 248"/>
                          <wps:cNvSpPr/>
                          <wps:spPr>
                            <a:xfrm>
                              <a:off x="1800" y="1515"/>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9" name="Shape 249"/>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0" name="Shape 250"/>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1" name="Shape 251"/>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2" name="Shape 252"/>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3" name="Shape 253"/>
                          <wps:cNvSpPr/>
                          <wps:spPr>
                            <a:xfrm>
                              <a:off x="2232" y="1669"/>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4" name="Shape 254"/>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5" name="Shape 255"/>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6" name="Shape 256"/>
                          <wps:cNvSpPr/>
                          <wps:spPr>
                            <a:xfrm>
                              <a:off x="2292" y="1737"/>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7" name="Shape 257"/>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8" name="Shape 258"/>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9" name="Shape 259"/>
                          <wps:cNvSpPr/>
                          <wps:spPr>
                            <a:xfrm>
                              <a:off x="2623" y="1743"/>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0" name="Shape 260"/>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1" name="Shape 261"/>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2" name="Shape 262"/>
                          <wps:cNvSpPr/>
                          <wps:spPr>
                            <a:xfrm>
                              <a:off x="2317" y="1753"/>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3" name="Shape 263"/>
                          <wps:cNvSpPr/>
                          <wps:spPr>
                            <a:xfrm>
                              <a:off x="2145" y="1791"/>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4" name="Shape 264"/>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5" name="Shape 265"/>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6" name="Shape 266"/>
                          <wps:cNvSpPr/>
                          <wps:spPr>
                            <a:xfrm>
                              <a:off x="2467" y="1821"/>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7" name="Shape 267"/>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8" name="Shape 268"/>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9" name="Shape 269"/>
                          <wps:cNvSpPr/>
                          <wps:spPr>
                            <a:xfrm>
                              <a:off x="1922" y="1873"/>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0" name="Shape 270"/>
                          <wps:cNvSpPr/>
                          <wps:spPr>
                            <a:xfrm>
                              <a:off x="1922" y="1873"/>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1" name="Shape 271"/>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2" name="Shape 272"/>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3" name="Shape 273"/>
                          <wps:cNvSpPr/>
                          <wps:spPr>
                            <a:xfrm>
                              <a:off x="2381" y="1912"/>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4" name="Shape 274"/>
                          <wps:cNvSpPr/>
                          <wps:spPr>
                            <a:xfrm>
                              <a:off x="1890" y="1931"/>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5" name="Shape 275"/>
                          <wps:cNvSpPr/>
                          <wps:spPr>
                            <a:xfrm>
                              <a:off x="1918" y="1946"/>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6" name="Shape 276"/>
                          <wps:cNvSpPr/>
                          <wps:spPr>
                            <a:xfrm>
                              <a:off x="2505" y="1956"/>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7" name="Shape 277"/>
                          <wps:cNvSpPr/>
                          <wps:spPr>
                            <a:xfrm>
                              <a:off x="2518" y="1976"/>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8" name="Shape 278"/>
                          <wps:cNvSpPr/>
                          <wps:spPr>
                            <a:xfrm>
                              <a:off x="1968" y="2014"/>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9" name="Shape 279"/>
                          <wps:cNvSpPr/>
                          <wps:spPr>
                            <a:xfrm>
                              <a:off x="2310" y="2078"/>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0" name="Shape 280"/>
                          <wps:cNvSpPr/>
                          <wps:spPr>
                            <a:xfrm>
                              <a:off x="2021" y="2558"/>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1" name="Shape 281"/>
                          <wps:cNvSpPr/>
                          <wps:spPr>
                            <a:xfrm>
                              <a:off x="1981" y="2610"/>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2" name="Shape 282"/>
                          <wps:cNvSpPr/>
                          <wps:spPr>
                            <a:xfrm>
                              <a:off x="2018" y="2664"/>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3" name="Shape 283"/>
                          <wps:cNvSpPr/>
                          <wps:spPr>
                            <a:xfrm>
                              <a:off x="2049" y="2688"/>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4" name="Shape 284"/>
                          <wps:cNvSpPr/>
                          <wps:spPr>
                            <a:xfrm>
                              <a:off x="1996" y="2693"/>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5" name="Shape 285"/>
                          <wps:cNvSpPr/>
                          <wps:spPr>
                            <a:xfrm>
                              <a:off x="2026" y="2732"/>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6" name="Shape 286"/>
                          <wps:cNvSpPr/>
                          <wps:spPr>
                            <a:xfrm>
                              <a:off x="2026" y="2782"/>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7" name="Shape 287"/>
                          <wps:cNvSpPr/>
                          <wps:spPr>
                            <a:xfrm>
                              <a:off x="1827" y="3014"/>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8" name="Shape 288"/>
                          <wps:cNvSpPr/>
                          <wps:spPr>
                            <a:xfrm>
                              <a:off x="1845" y="3067"/>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9" name="Shape 289"/>
                          <wps:cNvSpPr/>
                          <wps:spPr>
                            <a:xfrm>
                              <a:off x="1776" y="3072"/>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0" name="Shape 290"/>
                          <wps:cNvSpPr/>
                          <wps:spPr>
                            <a:xfrm>
                              <a:off x="1950" y="3077"/>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1" name="Shape 291"/>
                          <wps:cNvSpPr/>
                          <wps:spPr>
                            <a:xfrm>
                              <a:off x="1763" y="3120"/>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2" name="Shape 292"/>
                          <wps:cNvSpPr/>
                          <wps:spPr>
                            <a:xfrm>
                              <a:off x="1872" y="3124"/>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3" name="Shape 293"/>
                          <wps:cNvSpPr/>
                          <wps:spPr>
                            <a:xfrm>
                              <a:off x="1840" y="3367"/>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4" name="Shape 294"/>
                          <wps:cNvSpPr/>
                          <wps:spPr>
                            <a:xfrm>
                              <a:off x="1827" y="3439"/>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5" name="Shape 295"/>
                          <wps:cNvSpPr/>
                          <wps:spPr>
                            <a:xfrm>
                              <a:off x="1804" y="3470"/>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6" name="Shape 296"/>
                          <wps:cNvSpPr/>
                          <wps:spPr>
                            <a:xfrm>
                              <a:off x="1831" y="3529"/>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7" name="Shape 297"/>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8" name="Shape 298"/>
                          <wps:cNvSpPr/>
                          <wps:spPr>
                            <a:xfrm rot="-5400000">
                              <a:off x="10604" y="1425"/>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9" name="Shape 299"/>
                          <wps:cNvSpPr/>
                          <wps:spPr>
                            <a:xfrm rot="-5400000">
                              <a:off x="10449" y="1192"/>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0" name="Shape 300"/>
                          <wps:cNvSpPr/>
                          <wps:spPr>
                            <a:xfrm rot="-5400000">
                              <a:off x="10451" y="3271"/>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1" name="Shape 301"/>
                          <wps:cNvSpPr/>
                          <wps:spPr>
                            <a:xfrm rot="-5400000">
                              <a:off x="10642" y="3190"/>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2" name="Shape 302"/>
                          <wps:cNvSpPr/>
                          <wps:spPr>
                            <a:xfrm rot="-5400000">
                              <a:off x="9823" y="2345"/>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3" name="Shape 303"/>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 name="Shape 304"/>
                          <wps:cNvSpPr/>
                          <wps:spPr>
                            <a:xfrm rot="-5400000">
                              <a:off x="10485" y="1226"/>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 name="Shape 305"/>
                          <wps:cNvSpPr/>
                          <wps:spPr>
                            <a:xfrm rot="-5400000">
                              <a:off x="10622" y="1396"/>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 name="Shape 306"/>
                          <wps:cNvSpPr/>
                          <wps:spPr>
                            <a:xfrm rot="-5400000">
                              <a:off x="10643" y="1433"/>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 name="Shape 307"/>
                          <wps:cNvSpPr/>
                          <wps:spPr>
                            <a:xfrm rot="-5400000">
                              <a:off x="10569" y="3535"/>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 name="Shape 308"/>
                          <wps:cNvSpPr/>
                          <wps:spPr>
                            <a:xfrm rot="-5400000">
                              <a:off x="10557" y="1405"/>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 name="Shape 309"/>
                          <wps:cNvSpPr/>
                          <wps:spPr>
                            <a:xfrm rot="-5400000">
                              <a:off x="10640" y="1463"/>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 name="Shape 310"/>
                          <wps:cNvSpPr/>
                          <wps:spPr>
                            <a:xfrm rot="-5400000">
                              <a:off x="10583" y="3506"/>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 name="Shape 311"/>
                          <wps:cNvSpPr/>
                          <wps:spPr>
                            <a:xfrm rot="-5400000">
                              <a:off x="10578" y="3597"/>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 name="Shape 312"/>
                          <wps:cNvSpPr/>
                          <wps:spPr>
                            <a:xfrm rot="-5400000">
                              <a:off x="10540" y="3139"/>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 name="Shape 313"/>
                          <wps:cNvSpPr/>
                          <wps:spPr>
                            <a:xfrm rot="-5400000">
                              <a:off x="10609" y="1345"/>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 name="Shape 314"/>
                          <wps:cNvSpPr/>
                          <wps:spPr>
                            <a:xfrm rot="-5400000">
                              <a:off x="9804" y="2320"/>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 name="Shape 315"/>
                          <wps:cNvSpPr/>
                          <wps:spPr>
                            <a:xfrm rot="-5400000">
                              <a:off x="10556" y="3474"/>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 name="Shape 316"/>
                          <wps:cNvSpPr/>
                          <wps:spPr>
                            <a:xfrm rot="-5400000">
                              <a:off x="10527" y="3218"/>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 name="Shape 317"/>
                          <wps:cNvSpPr/>
                          <wps:spPr>
                            <a:xfrm rot="-5400000">
                              <a:off x="9490" y="1379"/>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 name="Shape 318"/>
                          <wps:cNvSpPr/>
                          <wps:spPr>
                            <a:xfrm rot="-5400000">
                              <a:off x="9807" y="2358"/>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 name="Shape 319"/>
                          <wps:cNvSpPr/>
                          <wps:spPr>
                            <a:xfrm rot="-5400000">
                              <a:off x="10555" y="1239"/>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 name="Shape 320"/>
                          <wps:cNvSpPr/>
                          <wps:spPr>
                            <a:xfrm rot="-5400000">
                              <a:off x="9711" y="2340"/>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 name="Shape 321"/>
                          <wps:cNvSpPr/>
                          <wps:spPr>
                            <a:xfrm rot="-5400000">
                              <a:off x="10441" y="1109"/>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 name="Shape 322"/>
                          <wps:cNvSpPr/>
                          <wps:spPr>
                            <a:xfrm rot="-5400000">
                              <a:off x="10247" y="137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 name="Shape 323"/>
                          <wps:cNvSpPr/>
                          <wps:spPr>
                            <a:xfrm rot="-5400000">
                              <a:off x="10493" y="3194"/>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 name="Shape 324"/>
                          <wps:cNvSpPr/>
                          <wps:spPr>
                            <a:xfrm rot="-5400000">
                              <a:off x="10417" y="2653"/>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 name="Shape 325"/>
                          <wps:cNvSpPr/>
                          <wps:spPr>
                            <a:xfrm rot="-5400000">
                              <a:off x="10472" y="1210"/>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 name="Shape 326"/>
                          <wps:cNvSpPr/>
                          <wps:spPr>
                            <a:xfrm rot="-5400000">
                              <a:off x="10428" y="2059"/>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 name="Shape 327"/>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 name="Shape 328"/>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 name="Shape 329"/>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0" name="Shape 330"/>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1" name="Shape 331"/>
                          <wps:cNvSpPr/>
                          <wps:spPr>
                            <a:xfrm rot="-5400000">
                              <a:off x="10456" y="2766"/>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2" name="Shape 332"/>
                          <wps:cNvSpPr/>
                          <wps:spPr>
                            <a:xfrm rot="-5400000">
                              <a:off x="10357" y="1252"/>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3" name="Shape 333"/>
                          <wps:cNvSpPr/>
                          <wps:spPr>
                            <a:xfrm rot="-5400000">
                              <a:off x="10440" y="2619"/>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4" name="Shape 334"/>
                          <wps:cNvSpPr/>
                          <wps:spPr>
                            <a:xfrm rot="-5400000">
                              <a:off x="10430" y="2804"/>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5" name="Shape 335"/>
                          <wps:cNvSpPr/>
                          <wps:spPr>
                            <a:xfrm rot="-5400000">
                              <a:off x="10427" y="2733"/>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6" name="Shape 336"/>
                          <wps:cNvSpPr/>
                          <wps:spPr>
                            <a:xfrm rot="-5400000">
                              <a:off x="10443" y="2865"/>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7" name="Shape 337"/>
                          <wps:cNvSpPr/>
                          <wps:spPr>
                            <a:xfrm rot="-5400000">
                              <a:off x="10422" y="1217"/>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8" name="Shape 338"/>
                          <wps:cNvSpPr/>
                          <wps:spPr>
                            <a:xfrm rot="-5400000">
                              <a:off x="10410" y="2770"/>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9" name="Shape 339"/>
                          <wps:cNvSpPr/>
                          <wps:spPr>
                            <a:xfrm rot="-5400000">
                              <a:off x="10320" y="1761"/>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0" name="Shape 340"/>
                          <wps:cNvSpPr/>
                          <wps:spPr>
                            <a:xfrm rot="-5400000">
                              <a:off x="10320" y="1761"/>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1" name="Shape 341"/>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2" name="Shape 342"/>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3" name="Shape 343"/>
                          <wps:cNvSpPr/>
                          <wps:spPr>
                            <a:xfrm rot="-5400000">
                              <a:off x="9704" y="594"/>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4" name="Shape 344"/>
                          <wps:cNvSpPr/>
                          <wps:spPr>
                            <a:xfrm rot="-5400000">
                              <a:off x="9686" y="533"/>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5" name="Shape 345"/>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6" name="Shape 346"/>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7" name="Shape 347"/>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8" name="Shape 348"/>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9" name="Shape 349"/>
                          <wps:cNvSpPr/>
                          <wps:spPr>
                            <a:xfrm rot="-5400000">
                              <a:off x="10124" y="1706"/>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0" name="Shape 350"/>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1" name="Shape 351"/>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2" name="Shape 352"/>
                          <wps:cNvSpPr/>
                          <wps:spPr>
                            <a:xfrm rot="-5400000">
                              <a:off x="10129" y="1768"/>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3" name="Shape 353"/>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4" name="Shape 354"/>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5" name="Shape 355"/>
                          <wps:cNvSpPr/>
                          <wps:spPr>
                            <a:xfrm rot="-5400000">
                              <a:off x="10146" y="2120"/>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6" name="Shape 356"/>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7" name="Shape 357"/>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8" name="Shape 358"/>
                          <wps:cNvSpPr/>
                          <wps:spPr>
                            <a:xfrm rot="-5400000">
                              <a:off x="9746" y="1820"/>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9" name="Shape 359"/>
                          <wps:cNvSpPr/>
                          <wps:spPr>
                            <a:xfrm rot="-5400000">
                              <a:off x="10134" y="1603"/>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0" name="Shape 360"/>
                          <wps:cNvSpPr/>
                          <wps:spPr>
                            <a:xfrm rot="-5400000">
                              <a:off x="10134" y="1603"/>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1" name="Shape 361"/>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2" name="Shape 362"/>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3" name="Shape 363"/>
                          <wps:cNvSpPr/>
                          <wps:spPr>
                            <a:xfrm rot="-5400000">
                              <a:off x="10085" y="1946"/>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4" name="Shape 364"/>
                          <wps:cNvSpPr/>
                          <wps:spPr>
                            <a:xfrm rot="-5400000">
                              <a:off x="10019" y="1581"/>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5" name="Shape 365"/>
                          <wps:cNvSpPr/>
                          <wps:spPr>
                            <a:xfrm rot="-5400000">
                              <a:off x="10019" y="1581"/>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6" name="Shape 366"/>
                          <wps:cNvSpPr/>
                          <wps:spPr>
                            <a:xfrm rot="-5400000">
                              <a:off x="10065" y="1355"/>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7" name="Shape 367"/>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8" name="Shape 368"/>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9" name="Shape 369"/>
                          <wps:cNvSpPr/>
                          <wps:spPr>
                            <a:xfrm rot="-5400000">
                              <a:off x="10008" y="186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0" name="Shape 370"/>
                          <wps:cNvSpPr/>
                          <wps:spPr>
                            <a:xfrm rot="-5400000">
                              <a:off x="9305" y="1066"/>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1" name="Shape 371"/>
                          <wps:cNvSpPr/>
                          <wps:spPr>
                            <a:xfrm rot="-5400000">
                              <a:off x="9221" y="1134"/>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2" name="Shape 372"/>
                          <wps:cNvSpPr/>
                          <wps:spPr>
                            <a:xfrm rot="-5400000">
                              <a:off x="9953" y="1996"/>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3" name="Shape 373"/>
                          <wps:cNvSpPr/>
                          <wps:spPr>
                            <a:xfrm rot="-5400000">
                              <a:off x="9811" y="2020"/>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4" name="Shape 374"/>
                          <wps:cNvSpPr/>
                          <wps:spPr>
                            <a:xfrm rot="-5400000">
                              <a:off x="9870" y="1413"/>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5" name="Shape 375"/>
                          <wps:cNvSpPr/>
                          <wps:spPr>
                            <a:xfrm rot="-5400000">
                              <a:off x="9852" y="1785"/>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6" name="Shape 376"/>
                          <wps:cNvSpPr/>
                          <wps:spPr>
                            <a:xfrm rot="-5400000">
                              <a:off x="9420" y="1463"/>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7" name="Shape 377"/>
                          <wps:cNvSpPr/>
                          <wps:spPr>
                            <a:xfrm rot="-5400000">
                              <a:off x="9325" y="1443"/>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8" name="Shape 378"/>
                          <wps:cNvSpPr/>
                          <wps:spPr>
                            <a:xfrm rot="-5400000">
                              <a:off x="9323" y="1453"/>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9" name="Shape 379"/>
                          <wps:cNvSpPr/>
                          <wps:spPr>
                            <a:xfrm rot="-5400000">
                              <a:off x="9313" y="1489"/>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0" name="Shape 380"/>
                          <wps:cNvSpPr/>
                          <wps:spPr>
                            <a:xfrm rot="-5400000">
                              <a:off x="9306" y="1430"/>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1" name="Shape 381"/>
                          <wps:cNvSpPr/>
                          <wps:spPr>
                            <a:xfrm rot="-5400000">
                              <a:off x="9277" y="1464"/>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2" name="Shape 382"/>
                          <wps:cNvSpPr/>
                          <wps:spPr>
                            <a:xfrm rot="-5400000">
                              <a:off x="9232" y="1472"/>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3" name="Shape 383"/>
                          <wps:cNvSpPr/>
                          <wps:spPr>
                            <a:xfrm rot="-5400000">
                              <a:off x="8943" y="1251"/>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4" name="Shape 384"/>
                          <wps:cNvSpPr/>
                          <wps:spPr>
                            <a:xfrm rot="-5400000">
                              <a:off x="8916" y="1245"/>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5" name="Shape 385"/>
                          <wps:cNvSpPr/>
                          <wps:spPr>
                            <a:xfrm rot="-5400000">
                              <a:off x="8964" y="1186"/>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6" name="Shape 386"/>
                          <wps:cNvSpPr/>
                          <wps:spPr>
                            <a:xfrm rot="-5400000">
                              <a:off x="8966" y="1378"/>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7" name="Shape 387"/>
                          <wps:cNvSpPr/>
                          <wps:spPr>
                            <a:xfrm rot="-5400000">
                              <a:off x="8783" y="1112"/>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8" name="Shape 388"/>
                          <wps:cNvSpPr/>
                          <wps:spPr>
                            <a:xfrm rot="-5400000">
                              <a:off x="8779" y="1228"/>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9" name="Shape 389"/>
                          <wps:cNvSpPr/>
                          <wps:spPr>
                            <a:xfrm rot="-5400000">
                              <a:off x="8684" y="1267"/>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0" name="Shape 390"/>
                          <wps:cNvSpPr/>
                          <wps:spPr>
                            <a:xfrm rot="-5400000">
                              <a:off x="8616" y="1280"/>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1" name="Shape 391"/>
                          <wps:cNvSpPr/>
                          <wps:spPr>
                            <a:xfrm rot="-5400000">
                              <a:off x="8551" y="1270"/>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2" name="Shape 392"/>
                          <wps:cNvSpPr/>
                          <wps:spPr>
                            <a:xfrm rot="-5400000">
                              <a:off x="8537" y="1289"/>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 name="Straight Arrow Connector 4"/>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wps:wsp>
                        <wps:wsp>
                          <wps:cNvPr id="393" name="Straight Arrow Connector 393"/>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wps:wsp>
                        <wps:wsp>
                          <wps:cNvPr id="394" name="Straight Arrow Connector 394"/>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wps:wsp>
                        <wps:wsp>
                          <wps:cNvPr id="395" name="Straight Arrow Connector 395"/>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wps:wsp>
                        <wps:wsp>
                          <wps:cNvPr id="396" name="Straight Arrow Connector 396"/>
                          <wps:cNvCnPr/>
                          <wps:spPr>
                            <a:xfrm rot="5400000">
                              <a:off x="-2837" y="8423"/>
                              <a:ext cx="9310" cy="0"/>
                            </a:xfrm>
                            <a:prstGeom prst="straightConnector1">
                              <a:avLst/>
                            </a:prstGeom>
                            <a:noFill/>
                            <a:ln w="38100" cap="flat" cmpd="sng">
                              <a:solidFill>
                                <a:srgbClr val="000000"/>
                              </a:solidFill>
                              <a:prstDash val="solid"/>
                              <a:round/>
                              <a:headEnd type="none" w="sm" len="sm"/>
                              <a:tailEnd type="none" w="sm" len="sm"/>
                            </a:ln>
                          </wps:spPr>
                          <wps:bodyPr/>
                        </wps:wsp>
                        <wps:wsp>
                          <wps:cNvPr id="397" name="Straight Arrow Connector 397"/>
                          <wps:cNvCnPr/>
                          <wps:spPr>
                            <a:xfrm rot="5400000">
                              <a:off x="-2758" y="8423"/>
                              <a:ext cx="9310" cy="0"/>
                            </a:xfrm>
                            <a:prstGeom prst="straightConnector1">
                              <a:avLst/>
                            </a:prstGeom>
                            <a:noFill/>
                            <a:ln w="19050" cap="flat" cmpd="sng">
                              <a:solidFill>
                                <a:srgbClr val="000000"/>
                              </a:solidFill>
                              <a:prstDash val="solid"/>
                              <a:round/>
                              <a:headEnd type="none" w="sm" len="sm"/>
                              <a:tailEnd type="none" w="sm" len="sm"/>
                            </a:ln>
                          </wps:spPr>
                          <wps:bodyPr/>
                        </wps:wsp>
                        <wps:wsp>
                          <wps:cNvPr id="398" name="Straight Arrow Connector 398"/>
                          <wps:cNvCnPr/>
                          <wps:spPr>
                            <a:xfrm rot="-5400000">
                              <a:off x="5995" y="8504"/>
                              <a:ext cx="9310" cy="0"/>
                            </a:xfrm>
                            <a:prstGeom prst="straightConnector1">
                              <a:avLst/>
                            </a:prstGeom>
                            <a:noFill/>
                            <a:ln w="38100" cap="flat" cmpd="sng">
                              <a:solidFill>
                                <a:srgbClr val="000000"/>
                              </a:solidFill>
                              <a:prstDash val="solid"/>
                              <a:round/>
                              <a:headEnd type="none" w="sm" len="sm"/>
                              <a:tailEnd type="none" w="sm" len="sm"/>
                            </a:ln>
                          </wps:spPr>
                          <wps:bodyPr/>
                        </wps:wsp>
                        <wps:wsp>
                          <wps:cNvPr id="399" name="Straight Arrow Connector 399"/>
                          <wps:cNvCnPr/>
                          <wps:spPr>
                            <a:xfrm rot="-5400000">
                              <a:off x="5933" y="8504"/>
                              <a:ext cx="9310" cy="0"/>
                            </a:xfrm>
                            <a:prstGeom prst="straightConnector1">
                              <a:avLst/>
                            </a:prstGeom>
                            <a:noFill/>
                            <a:ln w="19050" cap="flat" cmpd="sng">
                              <a:solidFill>
                                <a:srgbClr val="000000"/>
                              </a:solidFill>
                              <a:prstDash val="solid"/>
                              <a:round/>
                              <a:headEnd type="none" w="sm" len="sm"/>
                              <a:tailEnd type="none" w="sm" len="sm"/>
                            </a:ln>
                          </wps:spPr>
                          <wps:bodyPr/>
                        </wps:wsp>
                        <wps:wsp>
                          <wps:cNvPr id="400" name="Straight Arrow Connector 400"/>
                          <wps:cNvCnPr/>
                          <wps:spPr>
                            <a:xfrm>
                              <a:off x="4127" y="1354"/>
                              <a:ext cx="4320" cy="0"/>
                            </a:xfrm>
                            <a:prstGeom prst="straightConnector1">
                              <a:avLst/>
                            </a:prstGeom>
                            <a:noFill/>
                            <a:ln w="38100" cap="flat" cmpd="sng">
                              <a:solidFill>
                                <a:srgbClr val="000000"/>
                              </a:solidFill>
                              <a:prstDash val="solid"/>
                              <a:round/>
                              <a:headEnd type="none" w="sm" len="sm"/>
                              <a:tailEnd type="none" w="sm" len="sm"/>
                            </a:ln>
                          </wps:spPr>
                          <wps:bodyPr/>
                        </wps:wsp>
                        <wps:wsp>
                          <wps:cNvPr id="401" name="Straight Arrow Connector 401"/>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wps:wsp>
                        <wps:wsp>
                          <wps:cNvPr id="402" name="Straight Arrow Connector 402"/>
                          <wps:cNvCnPr/>
                          <wps:spPr>
                            <a:xfrm rot="5400000">
                              <a:off x="-2704" y="8421"/>
                              <a:ext cx="9310" cy="0"/>
                            </a:xfrm>
                            <a:prstGeom prst="straightConnector1">
                              <a:avLst/>
                            </a:prstGeom>
                            <a:noFill/>
                            <a:ln w="38100" cap="flat" cmpd="sng">
                              <a:solidFill>
                                <a:srgbClr val="000000"/>
                              </a:solidFill>
                              <a:prstDash val="solid"/>
                              <a:round/>
                              <a:headEnd type="none" w="sm" len="sm"/>
                              <a:tailEnd type="none" w="sm" len="sm"/>
                            </a:ln>
                          </wps:spPr>
                          <wps:bodyPr/>
                        </wps:wsp>
                        <wps:wsp>
                          <wps:cNvPr id="403" name="Straight Arrow Connector 403"/>
                          <wps:cNvCnPr/>
                          <wps:spPr>
                            <a:xfrm rot="-5400000">
                              <a:off x="5862" y="8519"/>
                              <a:ext cx="9310" cy="0"/>
                            </a:xfrm>
                            <a:prstGeom prst="straightConnector1">
                              <a:avLst/>
                            </a:prstGeom>
                            <a:noFill/>
                            <a:ln w="38100" cap="flat" cmpd="sng">
                              <a:solidFill>
                                <a:srgbClr val="000000"/>
                              </a:solidFill>
                              <a:prstDash val="solid"/>
                              <a:round/>
                              <a:headEnd type="none" w="sm" len="sm"/>
                              <a:tailEnd type="none" w="sm" len="sm"/>
                            </a:ln>
                          </wps:spPr>
                          <wps:bodyPr/>
                        </wps:wsp>
                      </wpg:grpSp>
                    </wpg:wgp>
                  </a:graphicData>
                </a:graphic>
                <wp14:sizeRelH relativeFrom="margin">
                  <wp14:pctWidth>0</wp14:pctWidth>
                </wp14:sizeRelH>
                <wp14:sizeRelV relativeFrom="margin">
                  <wp14:pctHeight>0</wp14:pctHeight>
                </wp14:sizeRelV>
              </wp:anchor>
            </w:drawing>
          </mc:Choice>
          <mc:Fallback>
            <w:pict>
              <v:group w14:anchorId="4118F422" id="Group 921" o:spid="_x0000_s1026" style="position:absolute;left:0;text-align:left;margin-left:-22.6pt;margin-top:-12.55pt;width:505.15pt;height:745.95pt;z-index:251659264;mso-width-relative:margin;mso-height-relative:margin" coordorigin="20265" coordsize="64256,7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">
                <v:group id="Group 1" o:spid="_x0000_s1027" style="position:absolute;left:20265;width:64256;height:76884;rotation:180" coordorigin="1731,894" coordsize="9351,1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">
                  <v:rect id="Shape 3" o:spid="_x0000_s1028" style="position:absolute;left:2057;top:894;width:9025;height:14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367C65" w:rsidRDefault="00367C65" w:rsidP="008A6156">
                          <w:pPr>
                            <w:jc w:val="center"/>
                          </w:pPr>
                        </w:p>
                      </w:txbxContent>
                    </v:textbox>
                  </v:rect>
                  <v:group id="Group 2" o:spid="_x0000_s1029"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Shape 5" o:spid="_x0000_s1030" style="position:absolute;left:2063;top:2797;width:10;height:17;visibility:visible;mso-wrap-style:square;v-text-anchor:middle"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" path="m20,35l9,25,,,20,35xe" stroked="f">
                      <v:path arrowok="t" o:extrusionok="f"/>
                    </v:shape>
                    <v:shape id="Shape 6" o:spid="_x0000_s1031" style="position:absolute;left:2091;top:2801;width:1;height:13;visibility:visible;mso-wrap-style:square;v-text-anchor:middle" coordsize="1200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" path="m,27l,17,,,,27xe" stroked="f">
                      <v:path arrowok="t" o:extrusionok="f"/>
                    </v:shape>
                    <v:shape id="Shape 7" o:spid="_x0000_s1032" style="position:absolute;left:2213;top:2831;width:9;height:13;visibility:visible;mso-wrap-style:square;v-text-anchor:middle"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" path="m19,27l,,19,18r,9xe" stroked="f">
                      <v:path arrowok="t" o:extrusionok="f"/>
                    </v:shape>
                    <v:shape id="Shape 8" o:spid="_x0000_s1033" style="position:absolute;left:2367;top:3309;width:5;height:5;visibility:visible;mso-wrap-style:square;v-text-anchor:middle"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" path="m11,l,10,,,11,xe" fillcolor="#cacdd1" stroked="f">
                      <v:path arrowok="t" o:extrusionok="f"/>
                    </v:shape>
                  </v:group>
                  <v:shape id="Shape 9" o:spid="_x0000_s1034" style="position:absolute;left:1549;top:13332;width:2521;height:2158;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Shape 10" o:spid="_x0000_s1035" style="position:absolute;left:1684;top:15353;width:160;height:37;rotation:90;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" path="m,13l15,,48,13r63,15l159,43r65,l288,28r17,15l272,56,224,71r-48,l128,56,63,43,,13xe" fillcolor="silver">
                    <v:stroke startarrowwidth="narrow" startarrowlength="short" endarrowwidth="narrow" endarrowlength="short"/>
                    <v:path arrowok="t" o:extrusionok="f"/>
                  </v:shape>
                  <v:shape id="Shape 11" o:spid="_x0000_s1036" style="position:absolute;left:1737;top:15405;width:260;height:218;rotation:90;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Shape 12" o:spid="_x0000_s1037" style="position:absolute;left:1728;top:13356;width:268;height:189;rotation:9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Shape 13" o:spid="_x0000_s1038" style="position:absolute;left:1771;top:13597;width:33;height:30;rotation:90;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" path="m,29l16,14,31,,48,14,64,29r,15l48,57,16,44,,29xe" fillcolor="silver">
                    <v:stroke startarrowwidth="narrow" startarrowlength="short" endarrowwidth="narrow" endarrowlength="short"/>
                    <v:path arrowok="t" o:extrusionok="f"/>
                  </v:shape>
                  <v:shape id="Shape 14" o:spid="_x0000_s1039" style="position:absolute;left:975;top:14449;width:1647;height:21;rotation:90;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Shape 15" o:spid="_x0000_s1040" style="position:absolute;left:1549;top:13332;width:2521;height:2158;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stroke startarrowwidth="narrow" startarrowlength="short" endarrowwidth="narrow" endarrowlength="short"/>
                    <v:path arrowok="t" o:extrusionok="f"/>
                  </v:shape>
                  <v:shape id="Shape 16" o:spid="_x0000_s1041" style="position:absolute;left:1776;top:15431;width:186;height:159;rotation:90;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Shape 17" o:spid="_x0000_s1042" style="position:absolute;left:1791;top:15382;width:34;height:37;rotation:9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" path="m,l64,72,31,28,,xe" fillcolor="silver">
                    <v:stroke startarrowwidth="narrow" startarrowlength="short" endarrowwidth="narrow" endarrowlength="short"/>
                    <v:path arrowok="t" o:extrusionok="f"/>
                  </v:shape>
                  <v:shape id="Shape 18" o:spid="_x0000_s1043" style="position:absolute;left:1794;top:15376;width:9;height:8;rotation:90;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" path="m,l17,14,,xe" fillcolor="silver">
                    <v:stroke startarrowwidth="narrow" startarrowlength="short" endarrowwidth="narrow" endarrowlength="short"/>
                    <v:path arrowok="t" o:extrusionok="f"/>
                  </v:shape>
                  <v:shape id="Shape 19" o:spid="_x0000_s1044" style="position:absolute;left:1843;top:13151;width:33;height:130;rotation:90;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" path="m17,232l,15,,,17,,48,,65,r,15l65,130r,117l48,261r-15,l17,247r,-15xe" fillcolor="silver">
                    <v:stroke startarrowwidth="narrow" startarrowlength="short" endarrowwidth="narrow" endarrowlength="short"/>
                    <v:path arrowok="t" o:extrusionok="f"/>
                  </v:shape>
                  <v:shape id="Shape 20" o:spid="_x0000_s1045" style="position:absolute;left:1831;top:15281;width:58;height:130;rotation:90;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Shape 21" o:spid="_x0000_s1046" style="position:absolute;left:1800;top:15339;width:6;height:14;rotation:90;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" path="m,l15,29,,xe" fillcolor="silver">
                    <v:stroke startarrowwidth="narrow" startarrowlength="short" endarrowwidth="narrow" endarrowlength="short"/>
                    <v:path arrowok="t" o:extrusionok="f"/>
                  </v:shape>
                  <v:shape id="Shape 22" o:spid="_x0000_s1047" style="position:absolute;left:1852;top:13215;width:11;height:95;rotation:90;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" path="m,173l,,16,30r,56l16,173,,188,,173xe" fillcolor="silver">
                    <v:stroke startarrowwidth="narrow" startarrowlength="short" endarrowwidth="narrow" endarrowlength="short"/>
                    <v:path arrowok="t" o:extrusionok="f"/>
                  </v:shape>
                  <v:shape id="Shape 23" o:spid="_x0000_s1048" style="position:absolute;left:1853;top:13130;width:17;height:87;rotation:90;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" path="m,15l17,,34,15r,145l17,173,,160,,15xe" fillcolor="silver">
                    <v:stroke startarrowwidth="narrow" startarrowlength="short" endarrowwidth="narrow" endarrowlength="short"/>
                    <v:path arrowok="t" o:extrusionok="f"/>
                  </v:shape>
                  <v:shape id="Shape 24" o:spid="_x0000_s1049" style="position:absolute;left:1815;top:13588;width:93;height:87;rotation:90;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" path="m,160l144,73,129,58,81,30,17,15,,,48,15,81,30r63,28l177,73r-33,43l96,130,,173,,160xe" fillcolor="silver">
                    <v:stroke startarrowwidth="narrow" startarrowlength="short" endarrowwidth="narrow" endarrowlength="short"/>
                    <v:path arrowok="t" o:extrusionok="f"/>
                  </v:shape>
                  <v:shape id="Shape 25" o:spid="_x0000_s1050" style="position:absolute;left:1828;top:15456;width:9;height:15;rotation:90;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" path="m16,r,15l16,30,,15,16,xe" fillcolor="silver">
                    <v:stroke startarrowwidth="narrow" startarrowlength="short" endarrowwidth="narrow" endarrowlength="short"/>
                    <v:path arrowok="t" o:extrusionok="f"/>
                  </v:shape>
                  <v:shape id="Shape 26" o:spid="_x0000_s1051" style="position:absolute;left:1022;top:14481;width:1621;height:15;rotation:90;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Shape 27" o:spid="_x0000_s1052" style="position:absolute;left:1840;top:13292;width:50;height:49;rotation:90;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" path="m,l32,,63,13,80,28,96,43r,13l63,71,48,86,,100,,xe" fillcolor="silver">
                    <v:stroke startarrowwidth="narrow" startarrowlength="short" endarrowwidth="narrow" endarrowlength="short"/>
                    <v:path arrowok="t" o:extrusionok="f"/>
                  </v:shape>
                  <v:shape id="Shape 28" o:spid="_x0000_s1053" style="position:absolute;left:1810;top:13548;width:110;height:49;rotation:90;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" path="m64,71l48,56r-17,l16,43,,43r31,l64,28,79,r65,13l208,43,192,71r-32,l79,100,64,71xe" fillcolor="silver">
                    <v:stroke startarrowwidth="narrow" startarrowlength="short" endarrowwidth="narrow" endarrowlength="short"/>
                    <v:path arrowok="t" o:extrusionok="f"/>
                  </v:shape>
                  <v:shape id="Shape 29" o:spid="_x0000_s1054" style="position:absolute;left:1716;top:14416;width:1185;height:1021;rotation:90;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Shape 30" o:spid="_x0000_s1055" style="position:absolute;left:1488;top:14066;width:1152;height:391;rotation:90;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Shape 31" o:spid="_x0000_s1056" style="position:absolute;left:1866;top:15568;width:26;height:9;rotation:90;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" path="m,l16,,48,,33,15,,xe" fillcolor="silver">
                    <v:stroke startarrowwidth="narrow" startarrowlength="short" endarrowwidth="narrow" endarrowlength="short"/>
                    <v:path arrowok="t" o:extrusionok="f"/>
                  </v:shape>
                  <v:shape id="Shape 32" o:spid="_x0000_s1057" style="position:absolute;left:1550;top:13981;width:1184;height:494;rotation:90;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Shape 33" o:spid="_x0000_s1058" style="position:absolute;left:1971;top:15567;width:35;height:139;rotation:90;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" path="m48,217r,-59l31,102,16,58,,15,,,31,58r33,57l64,188,48,260,31,275r,-15l31,245,48,217xe" fillcolor="silver">
                    <v:stroke startarrowwidth="narrow" startarrowlength="short" endarrowwidth="narrow" endarrowlength="short"/>
                    <v:path arrowok="t" o:extrusionok="f"/>
                  </v:shape>
                  <v:shape id="Shape 34" o:spid="_x0000_s1059" style="position:absolute;left:1899;top:15178;width:301;height:261;rotation:90;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Shape 35" o:spid="_x0000_s1060" style="position:absolute;left:1920;top:13601;width:33;height:22;rotation:90;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" path="m,28l16,,31,,48,,64,15,48,28,31,43r-15,l,28xe" fillcolor="silver">
                    <v:stroke startarrowwidth="narrow" startarrowlength="short" endarrowwidth="narrow" endarrowlength="short"/>
                    <v:path arrowok="t" o:extrusionok="f"/>
                  </v:shape>
                  <v:shape id="Shape 36" o:spid="_x0000_s1061" style="position:absolute;left:1961;top:14068;width:68;height:94;rotation:90;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" path="m,145l48,117,65,102r31,l96,87,81,74,33,59,17,30,,,113,44r16,15l129,74r,28l96,130,65,145,33,160,,189,,174,,145xe" fillcolor="silver">
                    <v:stroke startarrowwidth="narrow" startarrowlength="short" endarrowwidth="narrow" endarrowlength="short"/>
                    <v:path arrowok="t" o:extrusionok="f"/>
                  </v:shape>
                  <v:shape id="Shape 37" o:spid="_x0000_s1062" style="position:absolute;left:1942;top:15584;width:33;height:22;rotation:90;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" path="m,l15,,31,,63,29r,15l,xe" fillcolor="silver">
                    <v:stroke startarrowwidth="narrow" startarrowlength="short" endarrowwidth="narrow" endarrowlength="short"/>
                    <v:path arrowok="t" o:extrusionok="f"/>
                  </v:shape>
                  <v:shape id="Shape 38" o:spid="_x0000_s1063" style="position:absolute;left:1941;top:14692;width:77;height:65;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" path="m16,l31,,64,,96,15r31,56l144,130,96,101,48,71r-32,l16,43,,28,16,xe" fillcolor="silver">
                    <v:stroke startarrowwidth="narrow" startarrowlength="short" endarrowwidth="narrow" endarrowlength="short"/>
                    <v:path arrowok="t" o:extrusionok="f"/>
                  </v:shape>
                  <v:shape id="Shape 39" o:spid="_x0000_s1064" style="position:absolute;left:1969;top:14909;width:59;height:86;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" path="m,160l,145,17,130,32,117,48,102,65,59r,-15l48,15,32,,65,,80,,97,44r16,43l97,130,80,160,48,174r-16,l,174,,160xe" fillcolor="silver">
                    <v:stroke startarrowwidth="narrow" startarrowlength="short" endarrowwidth="narrow" endarrowlength="short"/>
                    <v:path arrowok="t" o:extrusionok="f"/>
                  </v:shape>
                  <v:shape id="Shape 40" o:spid="_x0000_s1065" style="position:absolute;left:1969;top:14909;width:59;height:86;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" path="m,160l,145,17,130,32,117,48,102,65,59r,-15l48,15r,l32,,65,,80,,97,44r16,43l97,130,80,160,48,174r-16,l,174,,160e" fillcolor="silver">
                    <v:stroke startarrowwidth="narrow" startarrowlength="short" endarrowwidth="narrow" endarrowlength="short"/>
                    <v:path arrowok="t" o:extrusionok="f"/>
                  </v:shape>
                  <v:shape id="Shape 41" o:spid="_x0000_s1066" style="position:absolute;left:1973;top:14978;width:58;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" path="m,117l,87r17,l33,87r15,15l48,117r17,l81,102,65,74,33,59,17,30,,,33,,48,15,96,59r17,43l113,130,96,145,65,160r-17,l17,145,,117xe" fillcolor="silver">
                    <v:stroke startarrowwidth="narrow" startarrowlength="short" endarrowwidth="narrow" endarrowlength="short"/>
                    <v:path arrowok="t" o:extrusionok="f"/>
                  </v:shape>
                  <v:shape id="Shape 42" o:spid="_x0000_s1067" style="position:absolute;left:1973;top:14978;width:58;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" path="m,117l,87r17,l33,87r15,15l48,117r17,l81,102,65,74,33,59,17,30,,,33,,48,15,96,59r17,43l113,130,96,145,65,160r-17,l17,145,,117e" fillcolor="silver">
                    <v:stroke startarrowwidth="narrow" startarrowlength="short" endarrowwidth="narrow" endarrowlength="short"/>
                    <v:path arrowok="t" o:extrusionok="f"/>
                  </v:shape>
                  <v:shape id="Shape 43" o:spid="_x0000_s1068" style="position:absolute;left:1956;top:14028;width:34;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" path="m,13l,,17,,50,13,65,28r,15l34,28,,13xe" fillcolor="silver">
                    <v:stroke startarrowwidth="narrow" startarrowlength="short" endarrowwidth="narrow" endarrowlength="short"/>
                    <v:path arrowok="t" o:extrusionok="f"/>
                  </v:shape>
                  <v:shape id="Shape 44" o:spid="_x0000_s1069" style="position:absolute;left:1923;top:15506;width:167;height:59;rotation:90;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" path="m192,87r15,28l111,72r-63,l,72,,59,,44,15,15,48,r63,l175,r65,l255,r16,l271,15r-64,l192,15,159,29r,30l175,72r65,15l320,115r-17,l255,102,223,87r-31,xe" fillcolor="silver">
                    <v:stroke startarrowwidth="narrow" startarrowlength="short" endarrowwidth="narrow" endarrowlength="short"/>
                    <v:path arrowok="t" o:extrusionok="f"/>
                  </v:shape>
                  <v:shape id="Shape 45" o:spid="_x0000_s1070" style="position:absolute;left:1983;top:14176;width:23;height:22;rotation:90;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" path="m,13l,,15,,32,,48,13r,15l32,43,,43,,13xe" fillcolor="silver">
                    <v:stroke startarrowwidth="narrow" startarrowlength="short" endarrowwidth="narrow" endarrowlength="short"/>
                    <v:path arrowok="t" o:extrusionok="f"/>
                  </v:shape>
                  <v:shape id="Shape 46" o:spid="_x0000_s1071" style="position:absolute;left:1980;top:13982;width:36;height:29;rotation:90;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" path="m,28l16,15,48,r,15l65,15,48,58,16,43,,28xe" fillcolor="silver">
                    <v:stroke startarrowwidth="narrow" startarrowlength="short" endarrowwidth="narrow" endarrowlength="short"/>
                    <v:path arrowok="t" o:extrusionok="f"/>
                  </v:shape>
                  <v:shape id="Shape 47" o:spid="_x0000_s1072" style="position:absolute;left:1977;top:14054;width:42;height:29;rotation:90;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" path="m,28l32,,48,,63,,80,15r,28l63,43,48,58,32,43,,28xe" fillcolor="silver">
                    <v:stroke startarrowwidth="narrow" startarrowlength="short" endarrowwidth="narrow" endarrowlength="short"/>
                    <v:path arrowok="t" o:extrusionok="f"/>
                  </v:shape>
                  <v:shape id="Shape 48" o:spid="_x0000_s1073" style="position:absolute;left:1987;top:13943;width:16;height:7;rotation:90;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" path="m,15l,,32,r,15l15,15,,15xe" fillcolor="silver">
                    <v:stroke startarrowwidth="narrow" startarrowlength="short" endarrowwidth="narrow" endarrowlength="short"/>
                    <v:path arrowok="t" o:extrusionok="f"/>
                  </v:shape>
                  <v:shape id="Shape 49" o:spid="_x0000_s1074" style="position:absolute;left:1992;top:15591;width:33;height:7;rotation:90;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" path="m,15l31,,48,,63,15r-32,l,15xe" fillcolor="silver">
                    <v:stroke startarrowwidth="narrow" startarrowlength="short" endarrowwidth="narrow" endarrowlength="short"/>
                    <v:path arrowok="t" o:extrusionok="f"/>
                  </v:shape>
                  <v:shape id="Shape 50" o:spid="_x0000_s1075" style="position:absolute;left:2004;top:14032;width:34;height:13;rotation:90;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" path="m,14l34,,50,,65,,50,29r-33,l,14xe" fillcolor="silver">
                    <v:stroke startarrowwidth="narrow" startarrowlength="short" endarrowwidth="narrow" endarrowlength="short"/>
                    <v:path arrowok="t" o:extrusionok="f"/>
                  </v:shape>
                  <v:shape id="Shape 51" o:spid="_x0000_s1076" style="position:absolute;left:2008;top:15005;width:119;height:51;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" path="m,57l,43r31,l48,43,96,72r48,l160,72,175,57,160,43,144,28r-17,l112,28r,-15l112,r32,l175,r33,28l223,57,208,87r-16,13l144,100,79,87,,57xe" fillcolor="silver">
                    <v:stroke startarrowwidth="narrow" startarrowlength="short" endarrowwidth="narrow" endarrowlength="short"/>
                    <v:path arrowok="t" o:extrusionok="f"/>
                  </v:shape>
                  <v:shape id="Shape 52" o:spid="_x0000_s1077" style="position:absolute;left:2008;top:15005;width:119;height:51;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" path="m,57l,43r,l31,43r17,l96,72r48,l160,72,175,57,160,43,144,28r-17,l112,28r,-15l112,r32,l175,r33,28l223,57,208,87r-16,13l144,100,79,87,,57e" fillcolor="silver">
                    <v:stroke startarrowwidth="narrow" startarrowlength="short" endarrowwidth="narrow" endarrowlength="short"/>
                    <v:path arrowok="t" o:extrusionok="f"/>
                  </v:shape>
                  <v:shape id="Shape 53" o:spid="_x0000_s1078" style="position:absolute;left:2040;top:15217;width:91;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Shape 54" o:spid="_x0000_s1079" style="position:absolute;left:2040;top:15217;width:91;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" path="m17,102l,72,17,29,48,16,96,r32,l161,16r15,43l161,72,144,87r-16,l128,59r,-15l113,29r-17,l80,44,65,59,48,87r17,15l65,102r31,l96,102r17,l113,131r-17,l80,146r-32,l32,131,17,102e" fillcolor="silver">
                    <v:stroke startarrowwidth="narrow" startarrowlength="short" endarrowwidth="narrow" endarrowlength="short"/>
                    <v:path arrowok="t" o:extrusionok="f"/>
                  </v:shape>
                  <v:shape id="Shape 55" o:spid="_x0000_s1080" style="position:absolute;left:2718;top:14875;width:24;height:1346;rotation:90;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" path="m,2680l16,145r,-72l16,30,33,,48,160,33,2695r-17,l,2695r,-15xe" fillcolor="silver">
                    <v:stroke startarrowwidth="narrow" startarrowlength="short" endarrowwidth="narrow" endarrowlength="short"/>
                    <v:path arrowok="t" o:extrusionok="f"/>
                  </v:shape>
                  <v:shape id="Shape 56" o:spid="_x0000_s1081" style="position:absolute;left:2736;top:14900;width:26;height:1381;rotation:90;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Shape 57" o:spid="_x0000_s1082" style="position:absolute;left:2042;top:14924;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Shape 58" o:spid="_x0000_s1083" style="position:absolute;left:2042;top:14924;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" path="m48,143l64,100r,-13l64,56r,l48,56r-15,l16,71r,l,56,16,28,33,13r15,l64,13,81,28,96,43r,28l96,115r65,-15l225,100,240,71r,-15l240,43,225,28,209,43,192,56r-15,l161,56r,-13l177,28,192,13,225,r15,l273,13r15,15l288,71r-15,29l225,130r-33,13l144,143r-48,l96,130,64,143r,15l48,143e" fillcolor="silver">
                    <v:stroke startarrowwidth="narrow" startarrowlength="short" endarrowwidth="narrow" endarrowlength="short"/>
                    <v:path arrowok="t" o:extrusionok="f"/>
                  </v:shape>
                  <v:shape id="Shape 59" o:spid="_x0000_s1084" style="position:absolute;left:2103;top:15177;width:60;height:51;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" path="m48,100l16,28,,13,,,64,13r48,30l112,56r-16,l81,87,64,100r-16,xe" fillcolor="silver">
                    <v:stroke startarrowwidth="narrow" startarrowlength="short" endarrowwidth="narrow" endarrowlength="short"/>
                    <v:path arrowok="t" o:extrusionok="f"/>
                  </v:shape>
                  <v:shape id="Shape 60" o:spid="_x0000_s1085" style="position:absolute;left:2103;top:15177;width:60;height:51;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" path="m48,100l16,28,,13,,,,,64,13r48,30l112,56r-16,l81,87,64,100r-16,l48,100e" fillcolor="silver">
                    <v:stroke startarrowwidth="narrow" startarrowlength="short" endarrowwidth="narrow" endarrowlength="short"/>
                    <v:path arrowok="t" o:extrusionok="f"/>
                  </v:shape>
                  <v:shape id="Shape 61" o:spid="_x0000_s1086" style="position:absolute;left:2196;top:14995;width:126;height:114;rotation:90;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" path="m,202l,187,17,173,48,130,129,57,209,r16,13l240,28,209,72r-48,58l48,217,33,230r-16,l,202xe" fillcolor="silver">
                    <v:stroke startarrowwidth="narrow" startarrowlength="short" endarrowwidth="narrow" endarrowlength="short"/>
                    <v:path arrowok="t" o:extrusionok="f"/>
                  </v:shape>
                  <v:shape id="Shape 62" o:spid="_x0000_s1087" style="position:absolute;left:2247;top:15232;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" path="m,158l,130,,87r16,l16,130r17,15l48,145r16,l81,130,64,102,48,72,16,15,16,,33,,64,43,96,87r17,43l96,173,81,188r-33,l16,173,,158xe" fillcolor="silver">
                    <v:stroke startarrowwidth="narrow" startarrowlength="short" endarrowwidth="narrow" endarrowlength="short"/>
                    <v:path arrowok="t" o:extrusionok="f"/>
                  </v:shape>
                  <v:shape id="Shape 63" o:spid="_x0000_s1088" style="position:absolute;left:2247;top:15232;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" path="m,158l,130,,87r16,l16,130r17,15l48,145r16,l81,130,64,102,48,72,16,15,16,,33,,64,43,96,87r17,43l96,173,81,188r-33,l16,173,,158e" fillcolor="silver">
                    <v:stroke startarrowwidth="narrow" startarrowlength="short" endarrowwidth="narrow" endarrowlength="short"/>
                    <v:path arrowok="t" o:extrusionok="f"/>
                  </v:shape>
                  <v:shape id="Shape 64" o:spid="_x0000_s1089" style="position:absolute;left:2259;top:15006;width:60;height:42;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" path="m,87l96,r16,l64,59,31,74,,87xe" fillcolor="silver">
                    <v:stroke startarrowwidth="narrow" startarrowlength="short" endarrowwidth="narrow" endarrowlength="short"/>
                    <v:path arrowok="t" o:extrusionok="f"/>
                  </v:shape>
                  <v:shape id="Shape 65" o:spid="_x0000_s1090" style="position:absolute;left:2245;top:15330;width:91;height:49;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" path="m,13l,,16,,64,43,96,57r16,l127,57,144,43,127,28r-15,l112,13,127,r17,l175,28r,29l175,72r-15,28l144,100r-48,l48,72,31,43,,13xe" fillcolor="silver">
                    <v:stroke startarrowwidth="narrow" startarrowlength="short" endarrowwidth="narrow" endarrowlength="short"/>
                    <v:path arrowok="t" o:extrusionok="f"/>
                  </v:shape>
                  <v:shape id="Shape 66" o:spid="_x0000_s1091" style="position:absolute;left:2245;top:15330;width:91;height:49;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" path="m,13l,,16,,64,43,96,57r16,l127,57,144,43,127,28r-15,l112,13,127,r17,l175,28r,29l175,72r-15,28l144,100r-48,l48,72,31,43,,13e" fillcolor="silver">
                    <v:stroke startarrowwidth="narrow" startarrowlength="short" endarrowwidth="narrow" endarrowlength="short"/>
                    <v:path arrowok="t" o:extrusionok="f"/>
                  </v:shape>
                  <v:shape id="Shape 67" o:spid="_x0000_s1092" style="position:absolute;left:2277;top:14653;width:24;height:42;rotation:90;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" path="m,l31,15,48,30r,57l,44,,30,,15,,xe" fillcolor="silver">
                    <v:stroke startarrowwidth="narrow" startarrowlength="short" endarrowwidth="narrow" endarrowlength="short"/>
                    <v:path arrowok="t" o:extrusionok="f"/>
                  </v:shape>
                  <v:shape id="Shape 68" o:spid="_x0000_s1093" style="position:absolute;left:2279;top:15167;width:68;height:80;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" path="m,146l,131,,102,,74,16,59r17,l33,74r,28l33,131r15,l64,131,96,102r,-43l96,r16,l129,30r,44l129,102r-17,44l81,161r-17,l33,161,,146xe" fillcolor="silver">
                    <v:stroke startarrowwidth="narrow" startarrowlength="short" endarrowwidth="narrow" endarrowlength="short"/>
                    <v:path arrowok="t" o:extrusionok="f"/>
                  </v:shape>
                  <v:shape id="Shape 69" o:spid="_x0000_s1094" style="position:absolute;left:2279;top:15167;width:68;height:80;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" path="m,146l,131,,102,,74,16,59r17,l33,74r,28l33,131r15,l64,131,96,102r,-43l96,r16,l112,r17,30l129,74r,28l112,146,81,161r-17,l33,161,,146e" fillcolor="silver">
                    <v:stroke startarrowwidth="narrow" startarrowlength="short" endarrowwidth="narrow" endarrowlength="short"/>
                    <v:path arrowok="t" o:extrusionok="f"/>
                  </v:shape>
                  <v:shape id="Shape 70" o:spid="_x0000_s1095" style="position:absolute;left:2245;top:14612;width:456;height:384;rotation:90;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Shape 71" o:spid="_x0000_s1096" style="position:absolute;left:2306;top:15212;width:8;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" path="m,l17,,,xe" fillcolor="silver">
                    <v:stroke startarrowwidth="narrow" startarrowlength="short" endarrowwidth="narrow" endarrowlength="short"/>
                    <v:path arrowok="t" o:extrusionok="f"/>
                  </v:shape>
                  <v:shape id="Shape 72" o:spid="_x0000_s1097" style="position:absolute;left:2306;top:15212;width:8;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" path="m,l,,17,r,l17,,,e" fillcolor="silver">
                    <v:stroke startarrowwidth="narrow" startarrowlength="short" endarrowwidth="narrow" endarrowlength="short"/>
                    <v:path arrowok="t" o:extrusionok="f"/>
                  </v:shape>
                  <v:shape id="Shape 73" o:spid="_x0000_s1098" style="position:absolute;left:2306;top:15341;width:86;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" path="m,87l48,73,129,r15,15l161,30,144,73r-15,29l96,102r-31,l,102,,87xe" fillcolor="silver">
                    <v:stroke startarrowwidth="narrow" startarrowlength="short" endarrowwidth="narrow" endarrowlength="short"/>
                    <v:path arrowok="t" o:extrusionok="f"/>
                  </v:shape>
                  <v:shape id="Shape 74" o:spid="_x0000_s1099" style="position:absolute;left:2306;top:15341;width:86;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" path="m,87l48,73,129,r15,15l161,30,144,73r-15,29l96,102r-31,l,102,,87e" fillcolor="silver">
                    <v:stroke startarrowwidth="narrow" startarrowlength="short" endarrowwidth="narrow" endarrowlength="short"/>
                    <v:path arrowok="t" o:extrusionok="f"/>
                  </v:shape>
                  <v:shape id="Shape 75" o:spid="_x0000_s1100" style="position:absolute;left:2351;top:14832;width:9;height:38;rotation:90;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" path="m,l15,15r,15l15,58,,73,,xe" fillcolor="silver">
                    <v:stroke startarrowwidth="narrow" startarrowlength="short" endarrowwidth="narrow" endarrowlength="short"/>
                    <v:path arrowok="t" o:extrusionok="f"/>
                  </v:shape>
                  <v:shape id="Shape 76" o:spid="_x0000_s1101" style="position:absolute;left:2334;top:15191;width:93;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" path="m,72l,44,15,29,48,,79,,96,14r-17,l48,29r,15l48,57r31,l111,44,159,r16,l175,14,159,44,144,72,111,87r-32,l31,87,,72xe" fillcolor="silver">
                    <v:stroke startarrowwidth="narrow" startarrowlength="short" endarrowwidth="narrow" endarrowlength="short"/>
                    <v:path arrowok="t" o:extrusionok="f"/>
                  </v:shape>
                  <v:shape id="Shape 77" o:spid="_x0000_s1102" style="position:absolute;left:2334;top:15191;width:93;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" path="m,72l,44,15,29,48,r,l79,,96,14r-17,l48,29r,15l48,57r31,l111,44,159,r16,l175,14r,l159,44,144,72,111,87r-32,l31,87,,72e" fillcolor="silver">
                    <v:stroke startarrowwidth="narrow" startarrowlength="short" endarrowwidth="narrow" endarrowlength="short"/>
                    <v:path arrowok="t" o:extrusionok="f"/>
                  </v:shape>
                  <v:shape id="Shape 78" o:spid="_x0000_s1103" style="position:absolute;left:2379;top:15459;width:1;height:1;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" path="m,l,,,e" fillcolor="silver">
                    <v:stroke startarrowwidth="narrow" startarrowlength="short" endarrowwidth="narrow" endarrowlength="short"/>
                    <v:path arrowok="t" o:extrusionok="f"/>
                  </v:shape>
                  <v:shape id="Shape 79" o:spid="_x0000_s1104" style="position:absolute;left:2403;top:15232;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" path="m,44l,29,16,,33,r,14l33,29r,15l33,57r15,l64,44,81,29r15,l112,44,96,57,81,72,33,87r-17,l16,72,,44xe" fillcolor="silver">
                    <v:stroke startarrowwidth="narrow" startarrowlength="short" endarrowwidth="narrow" endarrowlength="short"/>
                    <v:path arrowok="t" o:extrusionok="f"/>
                  </v:shape>
                  <v:shape id="Shape 80" o:spid="_x0000_s1105" style="position:absolute;left:2403;top:15232;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" path="m,44l,29,16,,33,r,14l33,29r,15l33,57r15,l64,44,81,29r15,l112,44,96,57,81,72,33,87r-17,l16,72,,44e" fillcolor="silver">
                    <v:stroke startarrowwidth="narrow" startarrowlength="short" endarrowwidth="narrow" endarrowlength="short"/>
                    <v:path arrowok="t" o:extrusionok="f"/>
                  </v:shape>
                  <v:shape id="Shape 81" o:spid="_x0000_s1106" style="position:absolute;left:2413;top:14937;width:25;height:14;rotation:90;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" path="m,13l,,15,,48,r,13l31,28r-16,l,13xe" fillcolor="silver">
                    <v:stroke startarrowwidth="narrow" startarrowlength="short" endarrowwidth="narrow" endarrowlength="short"/>
                    <v:path arrowok="t" o:extrusionok="f"/>
                  </v:shape>
                  <v:shape id="Shape 82" o:spid="_x0000_s1107" style="position:absolute;left:2687;top:14801;width:456;height:948;rotation:90;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Shape 83" o:spid="_x0000_s1108" style="position:absolute;left:2662;top:14691;width:562;height:992;rotation:90;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Shape 84" o:spid="_x0000_s1109" style="position:absolute;left:2461;top:14789;width:33;height:29;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" path="m,30l,15,,,16,,31,,64,58r-33,l,30xe" fillcolor="silver">
                    <v:stroke startarrowwidth="narrow" startarrowlength="short" endarrowwidth="narrow" endarrowlength="short"/>
                    <v:path arrowok="t" o:extrusionok="f"/>
                  </v:shape>
                  <v:shape id="Shape 85" o:spid="_x0000_s1110" style="position:absolute;left:2469;top:14645;width:167;height:151;rotation:90;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Shape 86" o:spid="_x0000_s1111" style="position:absolute;left:2499;top:15340;width:77;height:64;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" path="m31,87l,44,,15,31,,48,15,96,44r48,86l96,102,31,87xe" fillcolor="silver">
                    <v:stroke startarrowwidth="narrow" startarrowlength="short" endarrowwidth="narrow" endarrowlength="short"/>
                    <v:path arrowok="t" o:extrusionok="f"/>
                  </v:shape>
                  <v:shape id="Shape 87" o:spid="_x0000_s1112" style="position:absolute;left:2560;top:15000;width:35;height:29;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" path="m,15l16,,31,,64,43,48,58r-32,l,15xe" fillcolor="silver">
                    <v:stroke startarrowwidth="narrow" startarrowlength="short" endarrowwidth="narrow" endarrowlength="short"/>
                    <v:path arrowok="t" o:extrusionok="f"/>
                  </v:shape>
                  <v:shape id="Shape 88" o:spid="_x0000_s1113" style="position:absolute;left:2990;top:15331;width:35;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" path="m,43l17,15,33,,48,15,65,28,48,43r-15,l17,43,,43xe" fillcolor="silver">
                    <v:stroke startarrowwidth="narrow" startarrowlength="short" endarrowwidth="narrow" endarrowlength="short"/>
                    <v:path arrowok="t" o:extrusionok="f"/>
                  </v:shape>
                  <v:shape id="Shape 89" o:spid="_x0000_s1114" style="position:absolute;left:3012;top:15320;width:108;height:52;rotation:90;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" path="m,l32,15,63,30r48,28l144,30,159,15,176,r31,l176,30,159,73r-31,29l111,102r-31,l32,58,,xe" fillcolor="silver">
                    <v:stroke startarrowwidth="narrow" startarrowlength="short" endarrowwidth="narrow" endarrowlength="short"/>
                    <v:path arrowok="t" o:extrusionok="f"/>
                  </v:shape>
                  <v:shape id="Shape 90" o:spid="_x0000_s1115" style="position:absolute;left:3080;top:15328;width:43;height:36;rotation:90;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" path="m,43l17,13,33,,48,13,81,28,65,43r,14l33,72,17,57,,43xe" fillcolor="silver">
                    <v:stroke startarrowwidth="narrow" startarrowlength="short" endarrowwidth="narrow" endarrowlength="short"/>
                    <v:path arrowok="t" o:extrusionok="f"/>
                  </v:shape>
                  <v:shape id="Shape 91" o:spid="_x0000_s1116" style="position:absolute;left:3108;top:15297;width:25;height:29;rotation:90;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" path="m,43l17,15,33,,48,r,15l48,30,17,58,,43xe" fillcolor="silver">
                    <v:stroke startarrowwidth="narrow" startarrowlength="short" endarrowwidth="narrow" endarrowlength="short"/>
                    <v:path arrowok="t" o:extrusionok="f"/>
                  </v:shape>
                  <v:shape id="Shape 92" o:spid="_x0000_s1117" style="position:absolute;left:3115;top:15357;width:25;height:29;rotation:90;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" path="m16,l31,28,48,56r-17,l16,28,,13,16,xe" fillcolor="silver">
                    <v:stroke startarrowwidth="narrow" startarrowlength="short" endarrowwidth="narrow" endarrowlength="short"/>
                    <v:path arrowok="t" o:extrusionok="f"/>
                  </v:shape>
                  <v:shape id="Shape 93" o:spid="_x0000_s1118" style="position:absolute;left:3153;top:15330;width:16;height:22;rotation:90;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" path="m,28l,13,16,,31,13r,15l16,44,,44,,28xe" fillcolor="silver">
                    <v:stroke startarrowwidth="narrow" startarrowlength="short" endarrowwidth="narrow" endarrowlength="short"/>
                    <v:path arrowok="t" o:extrusionok="f"/>
                  </v:shape>
                  <v:shape id="Shape 94" o:spid="_x0000_s1119" style="position:absolute;left:3188;top:15329;width:25;height:15;rotation:90;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" path="m,15l17,,33,,48,15,33,30r-16,l,15xe" fillcolor="silver">
                    <v:stroke startarrowwidth="narrow" startarrowlength="short" endarrowwidth="narrow" endarrowlength="short"/>
                    <v:path arrowok="t" o:extrusionok="f"/>
                  </v:shape>
                  <v:shape id="Shape 95" o:spid="_x0000_s1120" style="position:absolute;left:3383;top:15472;width:119;height:93;rotation:90;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" path="m,44l,,16,r,15l48,72r16,30l96,131r16,l144,131,208,r17,15l208,29r,15l177,116r-48,73l81,159,48,131,,44xe" fillcolor="silver">
                    <v:stroke startarrowwidth="narrow" startarrowlength="short" endarrowwidth="narrow" endarrowlength="short"/>
                    <v:path arrowok="t" o:extrusionok="f"/>
                  </v:shape>
                  <v:shape id="Shape 96" o:spid="_x0000_s1121" style="position:absolute;left:3462;top:15468;width:68;height:101;rotation:90;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" path="m16,144l,100,,72,33,57r15,l48,44,64,13,81,r,28l96,44r33,43l96,144,64,202r-16,l33,174,16,144xe" fillcolor="silver">
                    <v:stroke startarrowwidth="narrow" startarrowlength="short" endarrowwidth="narrow" endarrowlength="short"/>
                    <v:path arrowok="t" o:extrusionok="f"/>
                  </v:shape>
                  <v:shape id="Shape 97" o:spid="_x0000_s1122" style="position:absolute;left:3446;top:15593;width:35;height:36;rotation:9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" path="m,44l,14,17,,49,,65,29r,15l32,72,17,57,,44xe" fillcolor="silver">
                    <v:stroke startarrowwidth="narrow" startarrowlength="short" endarrowwidth="narrow" endarrowlength="short"/>
                    <v:path arrowok="t" o:extrusionok="f"/>
                  </v:shape>
                  <v:shape id="Shape 98" o:spid="_x0000_s1123" style="position:absolute;left:3455;top:15409;width:25;height:28;rotation:90;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" path="m,44l16,29,31,,48,14r,15l48,44r,13l16,57,,44xe" fillcolor="silver">
                    <v:stroke startarrowwidth="narrow" startarrowlength="short" endarrowwidth="narrow" endarrowlength="short"/>
                    <v:path arrowok="t" o:extrusionok="f"/>
                  </v:shape>
                  <v:shape id="Shape 99" o:spid="_x0000_s1124" style="position:absolute;left:3556;top:15478;width:108;height:224;rotation:90;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Shape 100" o:spid="_x0000_s1125" style="position:absolute;left:3558;top:15357;width:109;height:232;rotation:90;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Shape 101" o:spid="_x0000_s1126" style="position:absolute;left:3712;top:15506;width:50;height:43;rotation:90;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" path="m,l96,r,15l96,44,63,87r-15,l31,72,15,44,,15,,xe" fillcolor="silver">
                    <v:stroke startarrowwidth="narrow" startarrowlength="short" endarrowwidth="narrow" endarrowlength="short"/>
                    <v:path arrowok="t" o:extrusionok="f"/>
                  </v:shape>
                  <v:shape id="Shape 102" o:spid="_x0000_s1127" style="position:absolute;left:3736;top:15528;width:93;height:8;rotation:90;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" path="m,15l81,r48,l177,15r-96,l33,15,,15xe" fillcolor="silver">
                    <v:stroke startarrowwidth="narrow" startarrowlength="short" endarrowwidth="narrow" endarrowlength="short"/>
                    <v:path arrowok="t" o:extrusionok="f"/>
                  </v:shape>
                  <v:shape id="Shape 103" o:spid="_x0000_s1128" style="position:absolute;left:3744;top:15509;width:152;height:37;rotation:9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" path="m,43l,13,15,,271,r17,28l288,43,271,72,31,72,,57,,43xe" fillcolor="silver">
                    <v:stroke startarrowwidth="narrow" startarrowlength="short" endarrowwidth="narrow" endarrowlength="short"/>
                    <v:path arrowok="t" o:extrusionok="f"/>
                  </v:shape>
                  <v:shape id="Shape 104" o:spid="_x0000_s1129" style="position:absolute;left:3817;top:15519;width:92;height:7;rotation:90;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" path="m,l96,r79,l175,15r-79,l,15,,xe" fillcolor="silver">
                    <v:stroke startarrowwidth="narrow" startarrowlength="short" endarrowwidth="narrow" endarrowlength="short"/>
                    <v:path arrowok="t" o:extrusionok="f"/>
                  </v:shape>
                  <v:shape id="Shape 105" o:spid="_x0000_s1130" style="position:absolute;left:8504;top:13280;width:2266;height:240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Shape 106" o:spid="_x0000_s1131" style="position:absolute;left:10431;top:15624;width:143;height:41;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" path="m,13l15,,48,13r63,15l159,43r65,l288,28r17,15l272,56,224,71r-48,l128,56,63,43,,13xe" fillcolor="silver">
                    <v:stroke startarrowwidth="narrow" startarrowlength="short" endarrowwidth="narrow" endarrowlength="short"/>
                    <v:path arrowok="t" o:extrusionok="f"/>
                  </v:shape>
                  <v:shape id="Shape 107" o:spid="_x0000_s1132" style="position:absolute;left:10513;top:15407;width:234;height:242;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Shape 108" o:spid="_x0000_s1133" style="position:absolute;left:8655;top:15430;width:241;height:21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Shape 109" o:spid="_x0000_s1134" style="position:absolute;left:8904;top:15600;width:31;height:32;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" path="m,29l16,14,31,,48,14,64,29r,15l48,57,16,44,,29xe" fillcolor="silver">
                    <v:stroke startarrowwidth="narrow" startarrowlength="short" endarrowwidth="narrow" endarrowlength="short"/>
                    <v:path arrowok="t" o:extrusionok="f"/>
                  </v:shape>
                  <v:shape id="Shape 110" o:spid="_x0000_s1135" style="position:absolute;left:8941;top:15591;width:1481;height:24;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Shape 111" o:spid="_x0000_s1136" style="position:absolute;left:8504;top:13280;width:2266;height:240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stroke startarrowwidth="narrow" startarrowlength="short" endarrowwidth="narrow" endarrowlength="short"/>
                    <v:path arrowok="t" o:extrusionok="f"/>
                  </v:shape>
                  <v:shape id="Shape 112" o:spid="_x0000_s1137" style="position:absolute;left:10544;top:15439;width:167;height:176;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Shape 113" o:spid="_x0000_s1138" style="position:absolute;left:10513;top:15575;width:31;height:4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" path="m,l64,72,31,28,,xe" fillcolor="silver">
                    <v:stroke startarrowwidth="narrow" startarrowlength="short" endarrowwidth="narrow" endarrowlength="short"/>
                    <v:path arrowok="t" o:extrusionok="f"/>
                  </v:shape>
                  <v:shape id="Shape 114" o:spid="_x0000_s1139" style="position:absolute;left:10504;top:15600;width:9;height:8;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" path="m,l17,14,,xe" fillcolor="silver">
                    <v:stroke startarrowwidth="narrow" startarrowlength="short" endarrowwidth="narrow" endarrowlength="short"/>
                    <v:path arrowok="t" o:extrusionok="f"/>
                  </v:shape>
                  <v:shape id="Shape 115" o:spid="_x0000_s1140" style="position:absolute;left:8549;top:15463;width:30;height:145;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" path="m17,232l,15,,,17,,48,,65,r,15l65,130r,117l48,261r-15,l17,247r,-15xe" fillcolor="silver">
                    <v:stroke startarrowwidth="narrow" startarrowlength="short" endarrowwidth="narrow" endarrowlength="short"/>
                    <v:path arrowok="t" o:extrusionok="f"/>
                  </v:shape>
                  <v:shape id="Shape 116" o:spid="_x0000_s1141" style="position:absolute;left:10453;top:15463;width:51;height:145;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Shape 117" o:spid="_x0000_s1142" style="position:absolute;left:10476;top:15591;width:6;height:17;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" path="m,l15,29,,xe" fillcolor="silver">
                    <v:stroke startarrowwidth="narrow" startarrowlength="short" endarrowwidth="narrow" endarrowlength="short"/>
                    <v:path arrowok="t" o:extrusionok="f"/>
                  </v:shape>
                  <v:shape id="Shape 118" o:spid="_x0000_s1143" style="position:absolute;left:8601;top:15487;width:9;height:104;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" path="m,173l,,16,30r,56l16,173,,188,,173xe" fillcolor="silver">
                    <v:stroke startarrowwidth="narrow" startarrowlength="short" endarrowwidth="narrow" endarrowlength="short"/>
                    <v:path arrowok="t" o:extrusionok="f"/>
                  </v:shape>
                  <v:shape id="Shape 119" o:spid="_x0000_s1144" style="position:absolute;left:8518;top:15487;width:15;height:96;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" path="m,15l17,,34,15r,145l17,173,,160,,15xe" fillcolor="silver">
                    <v:stroke startarrowwidth="narrow" startarrowlength="short" endarrowwidth="narrow" endarrowlength="short"/>
                    <v:path arrowok="t" o:extrusionok="f"/>
                  </v:shape>
                  <v:shape id="Shape 120" o:spid="_x0000_s1145" style="position:absolute;left:8896;top:15487;width:83;height:96;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" path="m,160l144,73,129,58,81,30,17,15,,,48,15,81,30r63,28l177,73r-33,43l96,130,,173,,160xe" fillcolor="silver">
                    <v:stroke startarrowwidth="narrow" startarrowlength="short" endarrowwidth="narrow" endarrowlength="short"/>
                    <v:path arrowok="t" o:extrusionok="f"/>
                  </v:shape>
                  <v:shape id="Shape 121" o:spid="_x0000_s1146" style="position:absolute;left:10581;top:15558;width:9;height:17;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" path="m16,r,15l16,30,,15,16,xe" fillcolor="silver">
                    <v:stroke startarrowwidth="narrow" startarrowlength="short" endarrowwidth="narrow" endarrowlength="short"/>
                    <v:path arrowok="t" o:extrusionok="f"/>
                  </v:shape>
                  <v:shape id="Shape 122" o:spid="_x0000_s1147" style="position:absolute;left:8979;top:15558;width:1458;height:17;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Shape 123" o:spid="_x0000_s1148" style="position:absolute;left:8632;top:15504;width:46;height:54;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" path="m,l32,,63,13,80,28,96,43r,13l63,71,48,86,,100,,xe" fillcolor="silver">
                    <v:stroke startarrowwidth="narrow" startarrowlength="short" endarrowwidth="narrow" endarrowlength="short"/>
                    <v:path arrowok="t" o:extrusionok="f"/>
                  </v:shape>
                  <v:shape id="Shape 124" o:spid="_x0000_s1149" style="position:absolute;left:8836;top:15504;width:99;height:54;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" path="m64,71l48,56r-17,l16,43,,43r31,l64,28,79,r65,13l208,43,192,71r-32,l79,100,64,71xe" fillcolor="silver">
                    <v:stroke startarrowwidth="narrow" startarrowlength="short" endarrowwidth="narrow" endarrowlength="short"/>
                    <v:path arrowok="t" o:extrusionok="f"/>
                  </v:shape>
                  <v:shape id="Shape 125" o:spid="_x0000_s1150" style="position:absolute;left:9570;top:14408;width:1064;height:1135;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Shape 126" o:spid="_x0000_s1151" style="position:absolute;left:8986;top:15093;width:1036;height:435;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Shape 127" o:spid="_x0000_s1152" style="position:absolute;left:10672;top:15512;width:23;height:8;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" path="m,l16,,48,,33,15,,xe" fillcolor="silver">
                    <v:stroke startarrowwidth="narrow" startarrowlength="short" endarrowwidth="narrow" endarrowlength="short"/>
                    <v:path arrowok="t" o:extrusionok="f"/>
                  </v:shape>
                  <v:shape id="Shape 128" o:spid="_x0000_s1153" style="position:absolute;left:8941;top:14947;width:1066;height:548;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Shape 129" o:spid="_x0000_s1154" style="position:absolute;left:10725;top:15317;width:31;height:155;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" path="m48,217r,-59l31,102,16,58,,15,,,31,58r33,57l64,188,48,260,31,275r,-15l31,245,48,217xe" fillcolor="silver">
                    <v:stroke startarrowwidth="narrow" startarrowlength="short" endarrowwidth="narrow" endarrowlength="short"/>
                    <v:path arrowok="t" o:extrusionok="f"/>
                  </v:shape>
                  <v:shape id="Shape 130" o:spid="_x0000_s1155" style="position:absolute;left:10310;top:15181;width:271;height:291;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Shape 131" o:spid="_x0000_s1156" style="position:absolute;left:8904;top:15439;width:31;height:24;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" path="m,28l16,,31,,48,,64,15,48,28,31,43r-15,l,28xe" fillcolor="silver">
                    <v:stroke startarrowwidth="narrow" startarrowlength="short" endarrowwidth="narrow" endarrowlength="short"/>
                    <v:path arrowok="t" o:extrusionok="f"/>
                  </v:shape>
                  <v:shape id="Shape 132" o:spid="_x0000_s1157" style="position:absolute;left:9341;top:15333;width:61;height:106;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" path="m,145l48,117,65,102r31,l96,87,81,74,33,59,17,30,,,113,44r16,15l129,74r,28l96,130,65,145,33,160,,189,,174,,145xe" fillcolor="silver">
                    <v:stroke startarrowwidth="narrow" startarrowlength="short" endarrowwidth="narrow" endarrowlength="short"/>
                    <v:path arrowok="t" o:extrusionok="f"/>
                  </v:shape>
                  <v:shape id="Shape 133" o:spid="_x0000_s1158" style="position:absolute;left:10688;top:15414;width:29;height:25;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" path="m,l15,,31,,63,29r,15l,xe" fillcolor="silver">
                    <v:stroke startarrowwidth="narrow" startarrowlength="short" endarrowwidth="narrow" endarrowlength="short"/>
                    <v:path arrowok="t" o:extrusionok="f"/>
                  </v:shape>
                  <v:shape id="Shape 134" o:spid="_x0000_s1159" style="position:absolute;left:9887;top:15366;width:67;height:73;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" path="m16,l31,,64,,96,15r31,56l144,130,96,101,48,71r-32,l16,43,,28,16,xe" fillcolor="silver">
                    <v:stroke startarrowwidth="narrow" startarrowlength="short" endarrowwidth="narrow" endarrowlength="short"/>
                    <v:path arrowok="t" o:extrusionok="f"/>
                  </v:shape>
                  <v:shape id="Shape 135" o:spid="_x0000_s1160" style="position:absolute;left:10097;top:15333;width:54;height:97;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" path="m,160l,145,17,130,32,117,48,102,65,59r,-15l48,15,32,,65,,80,,97,44r16,43l97,130,80,160,48,174r-16,l,174,,160xe" fillcolor="silver">
                    <v:stroke startarrowwidth="narrow" startarrowlength="short" endarrowwidth="narrow" endarrowlength="short"/>
                    <v:path arrowok="t" o:extrusionok="f"/>
                  </v:shape>
                  <v:shape id="Shape 136" o:spid="_x0000_s1161" style="position:absolute;left:10097;top:15333;width:54;height:97;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" path="m,160l,145,17,130,32,117,48,102,65,59r,-15l48,15r,l32,,65,,80,,97,44r16,43l97,130,80,160,48,174r-16,l,174,,160e" fillcolor="silver">
                    <v:stroke startarrowwidth="narrow" startarrowlength="short" endarrowwidth="narrow" endarrowlength="short"/>
                    <v:path arrowok="t" o:extrusionok="f"/>
                  </v:shape>
                  <v:shape id="Shape 137" o:spid="_x0000_s1162" style="position:absolute;left:10158;top:15333;width:52;height: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" path="m,117l,87r17,l33,87r15,15l48,117r17,l81,102,65,74,33,59,17,30,,,33,,48,15,96,59r17,43l113,130,96,145,65,160r-17,l17,145,,117xe" fillcolor="silver">
                    <v:stroke startarrowwidth="narrow" startarrowlength="short" endarrowwidth="narrow" endarrowlength="short"/>
                    <v:path arrowok="t" o:extrusionok="f"/>
                  </v:shape>
                  <v:shape id="Shape 138" o:spid="_x0000_s1163" style="position:absolute;left:10158;top:15333;width:52;height: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" path="m,117l,87r17,l33,87r15,15l48,117r17,l81,102,65,74,33,59,17,30,,,33,,48,15,96,59r17,43l113,130,96,145,65,160r-17,l17,145,,117e" fillcolor="silver">
                    <v:stroke startarrowwidth="narrow" startarrowlength="short" endarrowwidth="narrow" endarrowlength="short"/>
                    <v:path arrowok="t" o:extrusionok="f"/>
                  </v:shape>
                  <v:shape id="Shape 139" o:spid="_x0000_s1164" style="position:absolute;left:9289;top:15398;width:29;height:25;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" path="m,13l,,17,,50,13,65,28r,15l34,28,,13xe" fillcolor="silver">
                    <v:stroke startarrowwidth="narrow" startarrowlength="short" endarrowwidth="narrow" endarrowlength="short"/>
                    <v:path arrowok="t" o:extrusionok="f"/>
                  </v:shape>
                  <v:shape id="Shape 140" o:spid="_x0000_s1165" style="position:absolute;left:10574;top:15342;width:151;height:65;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" path="m192,87r15,28l111,72r-63,l,72,,59,,44,15,15,48,r63,l175,r65,l255,r16,l271,15r-64,l192,15,159,29r,30l175,72r65,15l320,115r-17,l255,102,223,87r-31,xe" fillcolor="silver">
                    <v:stroke startarrowwidth="narrow" startarrowlength="short" endarrowwidth="narrow" endarrowlength="short"/>
                    <v:path arrowok="t" o:extrusionok="f"/>
                  </v:shape>
                  <v:shape id="Shape 141" o:spid="_x0000_s1166" style="position:absolute;left:9425;top:15374;width:22;height:24;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" path="m,13l,,15,,32,,48,13r,15l32,43,,43,,13xe" fillcolor="silver">
                    <v:stroke startarrowwidth="narrow" startarrowlength="short" endarrowwidth="narrow" endarrowlength="short"/>
                    <v:path arrowok="t" o:extrusionok="f"/>
                  </v:shape>
                  <v:shape id="Shape 142" o:spid="_x0000_s1167" style="position:absolute;left:9251;top:15366;width:31;height:32;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" path="m,28l16,15,48,r,15l65,15,48,58,16,43,,28xe" fillcolor="silver">
                    <v:stroke startarrowwidth="narrow" startarrowlength="short" endarrowwidth="narrow" endarrowlength="short"/>
                    <v:path arrowok="t" o:extrusionok="f"/>
                  </v:shape>
                  <v:shape id="Shape 143" o:spid="_x0000_s1168" style="position:absolute;left:9312;top:15366;width:38;height:32;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" path="m,28l32,,48,,63,,80,15r,28l63,43,48,58,32,43,,28xe" fillcolor="silver">
                    <v:stroke startarrowwidth="narrow" startarrowlength="short" endarrowwidth="narrow" endarrowlength="short"/>
                    <v:path arrowok="t" o:extrusionok="f"/>
                  </v:shape>
                  <v:shape id="Shape 144" o:spid="_x0000_s1169" style="position:absolute;left:9214;top:15382;width:15;height:8;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" path="m,15l,,32,r,15l15,15,,15xe" fillcolor="silver">
                    <v:stroke startarrowwidth="narrow" startarrowlength="short" endarrowwidth="narrow" endarrowlength="short"/>
                    <v:path arrowok="t" o:extrusionok="f"/>
                  </v:shape>
                  <v:shape id="Shape 145" o:spid="_x0000_s1170" style="position:absolute;left:10688;top:15366;width:29;height:8;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" path="m,15l31,,48,,63,15r-32,l,15xe" fillcolor="silver">
                    <v:stroke startarrowwidth="narrow" startarrowlength="short" endarrowwidth="narrow" endarrowlength="short"/>
                    <v:path arrowok="t" o:extrusionok="f"/>
                  </v:shape>
                  <v:shape id="Shape 146" o:spid="_x0000_s1171" style="position:absolute;left:9289;top:15351;width:29;height:15;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" path="m,14l34,,50,,65,,50,29r-33,l,14xe" fillcolor="silver">
                    <v:stroke startarrowwidth="narrow" startarrowlength="short" endarrowwidth="narrow" endarrowlength="short"/>
                    <v:path arrowok="t" o:extrusionok="f"/>
                  </v:shape>
                  <v:shape id="Shape 147" o:spid="_x0000_s1172" style="position:absolute;left:10143;top:15278;width:106;height:55;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" path="m,57l,43r31,l48,43,96,72r48,l160,72,175,57,160,43,144,28r-17,l112,28r,-15l112,r32,l175,r33,28l223,57,208,87r-16,13l144,100,79,87,,57xe" fillcolor="silver">
                    <v:stroke startarrowwidth="narrow" startarrowlength="short" endarrowwidth="narrow" endarrowlength="short"/>
                    <v:path arrowok="t" o:extrusionok="f"/>
                  </v:shape>
                  <v:shape id="Shape 148" o:spid="_x0000_s1173" style="position:absolute;left:10143;top:15278;width:106;height:55;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" path="m,57l,43r,l31,43r17,l96,72r48,l160,72,175,57,160,43,144,28r-17,l112,28r,-15l112,r32,l175,r33,28l223,57,208,87r-16,13l144,100,79,87,,57e" fillcolor="silver">
                    <v:stroke startarrowwidth="narrow" startarrowlength="short" endarrowwidth="narrow" endarrowlength="short"/>
                    <v:path arrowok="t" o:extrusionok="f"/>
                  </v:shape>
                  <v:shape id="Shape 149" o:spid="_x0000_s1174" style="position:absolute;left:10356;top:15246;width:81;height:8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Shape 150" o:spid="_x0000_s1175" style="position:absolute;left:10356;top:15246;width:81;height:8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" path="m17,102l,72,17,29,48,16,96,r32,l161,16r15,43l161,72,144,87r-16,l128,59r,-15l113,29r-17,l80,44,65,59,48,87r17,15l65,102r31,l96,102r17,l113,131r-17,l80,146r-32,l32,131,17,102e" fillcolor="silver">
                    <v:stroke startarrowwidth="narrow" startarrowlength="short" endarrowwidth="narrow" endarrowlength="short"/>
                    <v:path arrowok="t" o:extrusionok="f"/>
                  </v:shape>
                  <v:shape id="Shape 151" o:spid="_x0000_s1176" style="position:absolute;left:10650;top:13820;width:22;height:1497;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" path="m,2680l16,145r,-72l16,30,33,,48,160,33,2695r-17,l,2695r,-15xe" fillcolor="silver">
                    <v:stroke startarrowwidth="narrow" startarrowlength="short" endarrowwidth="narrow" endarrowlength="short"/>
                    <v:path arrowok="t" o:extrusionok="f"/>
                  </v:shape>
                  <v:shape id="Shape 152" o:spid="_x0000_s1177" style="position:absolute;left:10688;top:13780;width:23;height:1537;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Shape 153" o:spid="_x0000_s1178" style="position:absolute;left:10067;top:15205;width:137;height:89;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Shape 154" o:spid="_x0000_s1179" style="position:absolute;left:10067;top:15205;width:137;height:89;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v:stroke startarrowwidth="narrow" startarrowlength="short" endarrowwidth="narrow" endarrowlength="short"/>
                    <v:path arrowok="t" o:extrusionok="f"/>
                  </v:shape>
                  <v:shape id="Shape 155" o:spid="_x0000_s1180" style="position:absolute;left:10324;top:15205;width:54;height:56;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" path="m48,100l16,28,,13,,,64,13r48,30l112,56r-16,l81,87,64,100r-16,xe" fillcolor="silver">
                    <v:stroke startarrowwidth="narrow" startarrowlength="short" endarrowwidth="narrow" endarrowlength="short"/>
                    <v:path arrowok="t" o:extrusionok="f"/>
                  </v:shape>
                  <v:shape id="Shape 156" o:spid="_x0000_s1181" style="position:absolute;left:10324;top:15205;width:54;height:56;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" path="m48,100l16,28,,13,,,,,64,13r48,30l112,56r-16,l81,87,64,100r-16,l48,100e" fillcolor="silver">
                    <v:stroke startarrowwidth="narrow" startarrowlength="short" endarrowwidth="narrow" endarrowlength="short"/>
                    <v:path arrowok="t" o:extrusionok="f"/>
                  </v:shape>
                  <v:shape id="Shape 157" o:spid="_x0000_s1182" style="position:absolute;left:10158;top:15029;width:113;height:127;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" path="m,202l,187,17,173,48,130,129,57,209,r16,13l240,28,209,72r-48,58l48,217,33,230r-16,l,202xe" fillcolor="silver">
                    <v:stroke startarrowwidth="narrow" startarrowlength="short" endarrowwidth="narrow" endarrowlength="short"/>
                    <v:path arrowok="t" o:extrusionok="f"/>
                  </v:shape>
                  <v:shape id="Shape 158" o:spid="_x0000_s1183" style="position:absolute;left:10392;top:15020;width:53;height:105;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" path="m,158l,130,,87r16,l16,130r17,15l48,145r16,l81,130,64,102,48,72,16,15,16,,33,,64,43,96,87r17,43l96,173,81,188r-33,l16,173,,158xe" fillcolor="silver">
                    <v:stroke startarrowwidth="narrow" startarrowlength="short" endarrowwidth="narrow" endarrowlength="short"/>
                    <v:path arrowok="t" o:extrusionok="f"/>
                  </v:shape>
                  <v:shape id="Shape 159" o:spid="_x0000_s1184" style="position:absolute;left:10392;top:15020;width:53;height:105;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" path="m,158l,130,,87r16,l16,130r17,15l48,145r16,l81,130,64,102,48,72,16,15,16,,33,,64,43,96,87r17,43l96,173,81,188r-33,l16,173,,158e" fillcolor="silver">
                    <v:stroke startarrowwidth="narrow" startarrowlength="short" endarrowwidth="narrow" endarrowlength="short"/>
                    <v:path arrowok="t" o:extrusionok="f"/>
                  </v:shape>
                  <v:shape id="Shape 160" o:spid="_x0000_s1185" style="position:absolute;left:10165;top:15037;width:54;height:47;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" path="m,87l96,r16,l64,59,31,74,,87xe" fillcolor="silver">
                    <v:stroke startarrowwidth="narrow" startarrowlength="short" endarrowwidth="narrow" endarrowlength="short"/>
                    <v:path arrowok="t" o:extrusionok="f"/>
                  </v:shape>
                  <v:shape id="Shape 161" o:spid="_x0000_s1186" style="position:absolute;left:10445;top:15029;width:83;height:55;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" path="m,13l,,16,,64,43,96,57r16,l127,57,144,43,127,28r-15,l112,13,127,r17,l175,28r,29l175,72r-15,28l144,100r-48,l48,72,31,43,,13xe" fillcolor="silver">
                    <v:stroke startarrowwidth="narrow" startarrowlength="short" endarrowwidth="narrow" endarrowlength="short"/>
                    <v:path arrowok="t" o:extrusionok="f"/>
                  </v:shape>
                  <v:shape id="Shape 162" o:spid="_x0000_s1187" style="position:absolute;left:10445;top:15029;width:83;height:55;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" path="m,13l,,16,,64,43,96,57r16,l127,57,144,43,127,28r-15,l112,13,127,r17,l175,28r,29l175,72r-15,28l144,100r-48,l48,72,31,43,,13e" fillcolor="silver">
                    <v:stroke startarrowwidth="narrow" startarrowlength="short" endarrowwidth="narrow" endarrowlength="short"/>
                    <v:path arrowok="t" o:extrusionok="f"/>
                  </v:shape>
                  <v:shape id="Shape 163" o:spid="_x0000_s1188" style="position:absolute;left:9863;top:15037;width:24;height:47;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" path="m,l31,15,48,30r,57l,44,,30,,15,,xe" fillcolor="silver">
                    <v:stroke startarrowwidth="narrow" startarrowlength="short" endarrowwidth="narrow" endarrowlength="short"/>
                    <v:path arrowok="t" o:extrusionok="f"/>
                  </v:shape>
                  <v:shape id="Shape 164" o:spid="_x0000_s1189" style="position:absolute;left:10324;top:14988;width:61;height:87;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" path="m,146l,131,,102,,74,16,59r17,l33,74r,28l33,131r15,l64,131,96,102r,-43l96,r16,l129,30r,44l129,102r-17,44l81,161r-17,l33,161,,146xe" fillcolor="silver">
                    <v:stroke startarrowwidth="narrow" startarrowlength="short" endarrowwidth="narrow" endarrowlength="short"/>
                    <v:path arrowok="t" o:extrusionok="f"/>
                  </v:shape>
                  <v:shape id="Shape 165" o:spid="_x0000_s1190" style="position:absolute;left:10324;top:14988;width:61;height:87;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" path="m,146l,131,,102,,74,16,59r17,l33,74r,28l33,131r15,l64,131,96,102r,-43l96,r16,l112,r17,30l129,74r,28l112,146,81,161r-17,l33,161,,146e" fillcolor="silver">
                    <v:stroke startarrowwidth="narrow" startarrowlength="short" endarrowwidth="narrow" endarrowlength="short"/>
                    <v:path arrowok="t" o:extrusionok="f"/>
                  </v:shape>
                  <v:shape id="Shape 166" o:spid="_x0000_s1191" style="position:absolute;left:9787;top:14641;width:410;height:427;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Shape 167" o:spid="_x0000_s1192" style="position:absolute;left:10356;top:15037;width:6;height: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" path="m,l17,,,xe" fillcolor="silver">
                    <v:stroke startarrowwidth="narrow" startarrowlength="short" endarrowwidth="narrow" endarrowlength="short"/>
                    <v:path arrowok="t" o:extrusionok="f"/>
                  </v:shape>
                  <v:shape id="Shape 168" o:spid="_x0000_s1193" style="position:absolute;left:10356;top:15037;width:6;height: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" path="m,l,,17,r,l17,,,e" fillcolor="silver">
                    <v:stroke startarrowwidth="narrow" startarrowlength="short" endarrowwidth="narrow" endarrowlength="short"/>
                    <v:path arrowok="t" o:extrusionok="f"/>
                  </v:shape>
                  <v:shape id="Shape 169" o:spid="_x0000_s1194" style="position:absolute;left:10460;top:14963;width:76;height:57;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" path="m,87l48,73,129,r15,15l161,30,144,73r-15,29l96,102r-31,l,102,,87xe" fillcolor="silver">
                    <v:stroke startarrowwidth="narrow" startarrowlength="short" endarrowwidth="narrow" endarrowlength="short"/>
                    <v:path arrowok="t" o:extrusionok="f"/>
                  </v:shape>
                  <v:shape id="Shape 170" o:spid="_x0000_s1195" style="position:absolute;left:10460;top:14963;width:76;height:57;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" path="m,87l48,73,129,r15,15l161,30,144,73r-15,29l96,102r-31,l,102,,87e" fillcolor="silver">
                    <v:stroke startarrowwidth="narrow" startarrowlength="short" endarrowwidth="narrow" endarrowlength="short"/>
                    <v:path arrowok="t" o:extrusionok="f"/>
                  </v:shape>
                  <v:shape id="Shape 171" o:spid="_x0000_s1196" style="position:absolute;left:10030;top:14963;width:7;height:41;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" path="m,l15,15r,15l15,58,,73,,xe" fillcolor="silver">
                    <v:stroke startarrowwidth="narrow" startarrowlength="short" endarrowwidth="narrow" endarrowlength="short"/>
                    <v:path arrowok="t" o:extrusionok="f"/>
                  </v:shape>
                  <v:shape id="Shape 172" o:spid="_x0000_s1197" style="position:absolute;left:10317;top:14932;width:83;height:47;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" path="m,72l,44,15,29,48,,79,,96,14r-17,l48,29r,15l48,57r31,l111,44,159,r16,l175,14,159,44,144,72,111,87r-32,l31,87,,72xe" fillcolor="silver">
                    <v:stroke startarrowwidth="narrow" startarrowlength="short" endarrowwidth="narrow" endarrowlength="short"/>
                    <v:path arrowok="t" o:extrusionok="f"/>
                  </v:shape>
                  <v:shape id="Shape 173" o:spid="_x0000_s1198" style="position:absolute;left:10317;top:14932;width:83;height:47;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" path="m,72l,44,15,29,48,r,l79,,96,14r-17,l48,29r,15l48,57r31,l111,44,159,r16,l175,14r,l159,44,144,72,111,87r-32,l31,87,,72e" fillcolor="silver">
                    <v:stroke startarrowwidth="narrow" startarrowlength="short" endarrowwidth="narrow" endarrowlength="short"/>
                    <v:path arrowok="t" o:extrusionok="f"/>
                  </v:shape>
                  <v:shape id="Shape 174" o:spid="_x0000_s1199" style="position:absolute;left:10581;top:14957;width:1;height: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" path="m,l,,,e" fillcolor="silver">
                    <v:stroke startarrowwidth="narrow" startarrowlength="short" endarrowwidth="narrow" endarrowlength="short"/>
                    <v:path arrowok="t" o:extrusionok="f"/>
                  </v:shape>
                  <v:shape id="Shape 175" o:spid="_x0000_s1200" style="position:absolute;left:10369;top:14875;width:53;height:49;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" path="m,44l,29,16,,33,r,14l33,29r,15l33,57r15,l64,44,81,29r15,l112,44,96,57,81,72,33,87r-17,l16,72,,44xe" fillcolor="silver">
                    <v:stroke startarrowwidth="narrow" startarrowlength="short" endarrowwidth="narrow" endarrowlength="short"/>
                    <v:path arrowok="t" o:extrusionok="f"/>
                  </v:shape>
                  <v:shape id="Shape 176" o:spid="_x0000_s1201" style="position:absolute;left:10369;top:14875;width:53;height:49;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" path="m,44l,29,16,,33,r,14l33,29r,15l33,57r15,l64,44,81,29r15,l112,44,96,57,81,72,33,87r-17,l16,72,,44e" fillcolor="silver">
                    <v:stroke startarrowwidth="narrow" startarrowlength="short" endarrowwidth="narrow" endarrowlength="short"/>
                    <v:path arrowok="t" o:extrusionok="f"/>
                  </v:shape>
                  <v:shape id="Shape 177" o:spid="_x0000_s1202" style="position:absolute;left:10106;top:14899;width:22;height:16;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" path="m,13l,,15,,48,r,13l31,28r-16,l,13xe" fillcolor="silver">
                    <v:stroke startarrowwidth="narrow" startarrowlength="short" endarrowwidth="narrow" endarrowlength="short"/>
                    <v:path arrowok="t" o:extrusionok="f"/>
                  </v:shape>
                  <v:shape id="Shape 178" o:spid="_x0000_s1203" style="position:absolute;left:10210;top:13836;width:409;height:1055;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Shape 179" o:spid="_x0000_s1204" style="position:absolute;left:10083;top:13780;width:507;height:1102;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Shape 180" o:spid="_x0000_s1205" style="position:absolute;left:9976;top:14834;width:31;height:33;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" path="m,30l,15,,,16,,31,,64,58r-33,l,30xe" fillcolor="silver">
                    <v:stroke startarrowwidth="narrow" startarrowlength="short" endarrowwidth="narrow" endarrowlength="short"/>
                    <v:path arrowok="t" o:extrusionok="f"/>
                  </v:shape>
                  <v:shape id="Shape 181" o:spid="_x0000_s1206" style="position:absolute;left:9841;top:14682;width:151;height:168;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Shape 182" o:spid="_x0000_s1207" style="position:absolute;left:10467;top:14746;width:69;height:71;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" path="m31,87l,44,,15,31,,48,15,96,44r48,86l96,102,31,87xe" fillcolor="silver">
                    <v:stroke startarrowwidth="narrow" startarrowlength="short" endarrowwidth="narrow" endarrowlength="short"/>
                    <v:path arrowok="t" o:extrusionok="f"/>
                  </v:shape>
                  <v:shape id="Shape 183" o:spid="_x0000_s1208" style="position:absolute;left:10165;top:14721;width:32;height:34;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" path="m,15l16,,31,,64,43,48,58r-32,l,15xe" fillcolor="silver">
                    <v:stroke startarrowwidth="narrow" startarrowlength="short" endarrowwidth="narrow" endarrowlength="short"/>
                    <v:path arrowok="t" o:extrusionok="f"/>
                  </v:shape>
                  <v:shape id="Shape 184" o:spid="_x0000_s1209" style="position:absolute;left:10460;top:14247;width:31;height:25;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" path="m,43l17,15,33,,48,15,65,28,48,43r-15,l17,43,,43xe" fillcolor="silver">
                    <v:stroke startarrowwidth="narrow" startarrowlength="short" endarrowwidth="narrow" endarrowlength="short"/>
                    <v:path arrowok="t" o:extrusionok="f"/>
                  </v:shape>
                  <v:shape id="Shape 185" o:spid="_x0000_s1210" style="position:absolute;left:10431;top:14165;width:97;height:58;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" path="m,l32,15,63,30r48,28l144,30,159,15,176,r31,l176,30,159,73r-31,29l111,102r-31,l32,58,,xe" fillcolor="silver">
                    <v:stroke startarrowwidth="narrow" startarrowlength="short" endarrowwidth="narrow" endarrowlength="short"/>
                    <v:path arrowok="t" o:extrusionok="f"/>
                  </v:shape>
                  <v:shape id="Shape 186" o:spid="_x0000_s1211" style="position:absolute;left:10460;top:14134;width:38;height:41;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" path="m,43l17,13,33,,48,13,81,28,65,43r,14l33,72,17,57,,43xe" fillcolor="silver">
                    <v:stroke startarrowwidth="narrow" startarrowlength="short" endarrowwidth="narrow" endarrowlength="short"/>
                    <v:path arrowok="t" o:extrusionok="f"/>
                  </v:shape>
                  <v:shape id="Shape 187" o:spid="_x0000_s1212" style="position:absolute;left:10437;top:14118;width:23;height:32;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" path="m,43l17,15,33,,48,r,15l48,30,17,58,,43xe" fillcolor="silver">
                    <v:stroke startarrowwidth="narrow" startarrowlength="short" endarrowwidth="narrow" endarrowlength="short"/>
                    <v:path arrowok="t" o:extrusionok="f"/>
                  </v:shape>
                  <v:shape id="Shape 188" o:spid="_x0000_s1213" style="position:absolute;left:10491;top:14109;width:22;height:34;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" path="m16,l31,28,48,56r-17,l16,28,,13,16,xe" fillcolor="silver">
                    <v:stroke startarrowwidth="narrow" startarrowlength="short" endarrowwidth="narrow" endarrowlength="short"/>
                    <v:path arrowok="t" o:extrusionok="f"/>
                  </v:shape>
                  <v:shape id="Shape 189" o:spid="_x0000_s1214" style="position:absolute;left:10467;top:14078;width:15;height:24;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" path="m,28l,13,16,,31,13r,15l16,44,,44,,28xe" fillcolor="silver">
                    <v:stroke startarrowwidth="narrow" startarrowlength="short" endarrowwidth="narrow" endarrowlength="short"/>
                    <v:path arrowok="t" o:extrusionok="f"/>
                  </v:shape>
                  <v:shape id="Shape 190" o:spid="_x0000_s1215" style="position:absolute;left:10460;top:14036;width:22;height:17;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" path="m,15l17,,33,,48,15,33,30r-16,l,15xe" fillcolor="silver">
                    <v:stroke startarrowwidth="narrow" startarrowlength="short" endarrowwidth="narrow" endarrowlength="short"/>
                    <v:path arrowok="t" o:extrusionok="f"/>
                  </v:shape>
                  <v:shape id="Shape 191" o:spid="_x0000_s1216" style="position:absolute;left:10581;top:13724;width:107;height:103;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" path="m,44l,,16,r,15l48,72r16,30l96,131r16,l144,131,208,r17,15l208,29r,15l177,116r-48,73l81,159,48,131,,44xe" fillcolor="silver">
                    <v:stroke startarrowwidth="narrow" startarrowlength="short" endarrowwidth="narrow" endarrowlength="short"/>
                    <v:path arrowok="t" o:extrusionok="f"/>
                  </v:shape>
                  <v:shape id="Shape 192" o:spid="_x0000_s1217" style="position:absolute;left:10605;top:13660;width:61;height:112;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" path="m16,144l,100,,72,33,57r15,l48,44,64,13,81,r,28l96,44r33,43l96,144,64,202r-16,l33,174,16,144xe" fillcolor="silver">
                    <v:stroke startarrowwidth="narrow" startarrowlength="short" endarrowwidth="narrow" endarrowlength="short"/>
                    <v:path arrowok="t" o:extrusionok="f"/>
                  </v:shape>
                  <v:shape id="Shape 193" o:spid="_x0000_s1218" style="position:absolute;left:10701;top:13732;width:32;height:4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" path="m,44l,14,17,,49,,65,29r,15l32,72,17,57,,44xe" fillcolor="silver">
                    <v:stroke startarrowwidth="narrow" startarrowlength="short" endarrowwidth="narrow" endarrowlength="short"/>
                    <v:path arrowok="t" o:extrusionok="f"/>
                  </v:shape>
                  <v:shape id="Shape 194" o:spid="_x0000_s1219" style="position:absolute;left:10536;top:13732;width:23;height:32;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" path="m,44l16,29,31,,48,14r,15l48,44r,13l16,57,,44xe" fillcolor="silver">
                    <v:stroke startarrowwidth="narrow" startarrowlength="short" endarrowwidth="narrow" endarrowlength="short"/>
                    <v:path arrowok="t" o:extrusionok="f"/>
                  </v:shape>
                  <v:shape id="Shape 195" o:spid="_x0000_s1220" style="position:absolute;left:10650;top:13466;width:97;height:249;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Shape 196" o:spid="_x0000_s1221" style="position:absolute;left:10544;top:13457;width:98;height:258;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Shape 197" o:spid="_x0000_s1222" style="position:absolute;left:10619;top:13425;width:47;height:49;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" path="m,l96,r,15l96,44,63,87r-15,l31,72,15,44,,15,,xe" fillcolor="silver">
                    <v:stroke startarrowwidth="narrow" startarrowlength="short" endarrowwidth="narrow" endarrowlength="short"/>
                    <v:path arrowok="t" o:extrusionok="f"/>
                  </v:shape>
                  <v:shape id="Shape 198" o:spid="_x0000_s1223" style="position:absolute;left:10605;top:13392;width:83;height:9;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" path="m,15l81,r48,l177,15r-96,l33,15,,15xe" fillcolor="silver">
                    <v:stroke startarrowwidth="narrow" startarrowlength="short" endarrowwidth="narrow" endarrowlength="short"/>
                    <v:path arrowok="t" o:extrusionok="f"/>
                  </v:shape>
                  <v:shape id="Shape 199" o:spid="_x0000_s1224" style="position:absolute;left:10574;top:13356;width:137;height:4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" path="m,43l,13,15,,271,r17,28l288,43,271,72,31,72,,57,,43xe" fillcolor="silver">
                    <v:stroke startarrowwidth="narrow" startarrowlength="short" endarrowwidth="narrow" endarrowlength="short"/>
                    <v:path arrowok="t" o:extrusionok="f"/>
                  </v:shape>
                  <v:shape id="Shape 200" o:spid="_x0000_s1225" style="position:absolute;left:10596;top:13305;width:83;height:7;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" path="m,l96,r79,l175,15r-79,l,15,,xe" fillcolor="silver">
                    <v:stroke startarrowwidth="narrow" startarrowlength="short" endarrowwidth="narrow" endarrowlength="short"/>
                    <v:path arrowok="t" o:extrusionok="f"/>
                  </v:shape>
                  <v:shape id="Shape 201" o:spid="_x0000_s1226" style="position:absolute;left:1731;top:1141;width:2290;height:2422;visibility:visible;mso-wrap-style:square;v-text-anchor:middle"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stroke startarrowwidth="narrow" startarrowlength="short" endarrowwidth="narrow" endarrowlength="short"/>
                    <v:path arrowok="t" o:extrusionok="f"/>
                  </v:shape>
                  <v:shape id="Shape 202" o:spid="_x0000_s1227" style="position:absolute;left:1731;top:1141;width:2290;height:2422;visibility:visible;mso-wrap-style:square;v-text-anchor:middle"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v:stroke startarrowwidth="narrow" startarrowlength="short" endarrowwidth="narrow" endarrowlength="short"/>
                    <v:path arrowok="t" o:extrusionok="f"/>
                  </v:shape>
                  <v:shape id="Shape 203" o:spid="_x0000_s1228" style="position:absolute;left:1926;top:1155;width:147;height:44;visibility:visible;mso-wrap-style:square;v-text-anchor:middle"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" path="m310,60l290,78,262,60,203,43,136,35r-59,l20,43,,43,38,17,88,8,125,r50,8l242,35r68,25xe" fillcolor="silver">
                    <v:stroke startarrowwidth="narrow" startarrowlength="short" endarrowwidth="narrow" endarrowlength="short"/>
                    <v:path arrowok="t" o:extrusionok="f"/>
                  </v:shape>
                  <v:shape id="Shape 204" o:spid="_x0000_s1229" style="position:absolute;left:1754;top:1176;width:236;height:247;visibility:visible;mso-wrap-style:square;v-text-anchor:middle"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" path="m454,147r28,35l491,217r11,89l502,314r-11,-8l473,244,443,174,404,114,366,87,338,69,279,43,222,35,96,17,48,25r-19,l18,43r,52l18,147r11,45l48,244r29,43l116,331r37,35l203,392r39,17l279,419r39,l356,436r-18,8l270,444,212,427,153,401,105,366,66,322,39,287,18,244,9,192,,104,9,8,66,r69,l203,r57,8l318,25r48,35l425,95r29,52xe" fillcolor="silver">
                    <v:stroke startarrowwidth="narrow" startarrowlength="short" endarrowwidth="narrow" endarrowlength="short"/>
                    <v:path arrowok="t" o:extrusionok="f"/>
                  </v:shape>
                  <v:shape id="Shape 205" o:spid="_x0000_s1230" style="position:absolute;left:3620;top:1170;width:250;height:213;visibility:visible;mso-wrap-style:square;v-text-anchor:middle"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stroke startarrowwidth="narrow" startarrowlength="short" endarrowwidth="narrow" endarrowlength="short"/>
                    <v:path arrowok="t" o:extrusionok="f"/>
                  </v:shape>
                  <v:shape id="Shape 206" o:spid="_x0000_s1231" style="position:absolute;left:3579;top:1184;width:30;height:29;visibility:visible;mso-wrap-style:square;v-text-anchor:middle"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" path="m66,26l57,43,39,52,18,43,,26,9,8,28,,48,8,66,26xe" fillcolor="silver">
                    <v:stroke startarrowwidth="narrow" startarrowlength="short" endarrowwidth="narrow" endarrowlength="short"/>
                    <v:path arrowok="t" o:extrusionok="f"/>
                  </v:shape>
                  <v:shape id="Shape 207" o:spid="_x0000_s1232" style="position:absolute;left:2081;top:1209;width:1494;height:19;visibility:visible;mso-wrap-style:square;v-text-anchor:middle"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" path="m3130,r39,27l3148,27r-9,l3119,27r-48,l3013,27r-68,l2858,27r-96,l2657,27r-117,l2415,27r-261,l1864,27r-290,l1284,27r-288,l725,27r-117,l494,27r-107,l290,27r-86,l135,27r-57,l30,35,,35,,9,10,,3130,xe" fillcolor="silver">
                    <v:stroke startarrowwidth="narrow" startarrowlength="short" endarrowwidth="narrow" endarrowlength="short"/>
                    <v:path arrowok="t" o:extrusionok="f"/>
                  </v:shape>
                  <v:shape id="Shape 208" o:spid="_x0000_s1233" style="position:absolute;left:1785;top:1209;width:178;height:174;visibility:visible;mso-wrap-style:square;v-text-anchor:middle"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stroke startarrowwidth="narrow" startarrowlength="short" endarrowwidth="narrow" endarrowlength="short"/>
                    <v:path arrowok="t" o:extrusionok="f"/>
                  </v:shape>
                  <v:shape id="Shape 209" o:spid="_x0000_s1234" style="position:absolute;left:1958;top:1209;width:28;height:43;visibility:visible;mso-wrap-style:square;v-text-anchor:middle"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" path="m57,79l,,39,35,57,79xe" fillcolor="silver">
                    <v:stroke startarrowwidth="narrow" startarrowlength="short" endarrowwidth="narrow" endarrowlength="short"/>
                    <v:path arrowok="t" o:extrusionok="f"/>
                  </v:shape>
                  <v:shape id="Shape 210" o:spid="_x0000_s1235" style="position:absolute;left:1986;top:1213;width:13;height:15;visibility:visible;mso-wrap-style:square;v-text-anchor:middle"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" path="m30,26l11,18,,,30,26xe" fillcolor="silver">
                    <v:stroke startarrowwidth="narrow" startarrowlength="short" endarrowwidth="narrow" endarrowlength="short"/>
                    <v:path arrowok="t" o:extrusionok="f"/>
                  </v:shape>
                  <v:shape id="Shape 211" o:spid="_x0000_s1236" style="position:absolute;left:3938;top:1204;width:37;height:151;visibility:visible;mso-wrap-style:square;v-text-anchor:middle"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" path="m57,17l77,254r-11,8l57,270,27,262r-9,l,254,,130,,8,18,,39,,57,8r,9xe" fillcolor="silver">
                    <v:stroke startarrowwidth="narrow" startarrowlength="short" endarrowwidth="narrow" endarrowlength="short"/>
                    <v:path arrowok="t" o:extrusionok="f"/>
                  </v:shape>
                  <v:shape id="Shape 212" o:spid="_x0000_s1237" style="position:absolute;left:2003;top:1213;width:52;height:150;visibility:visible;mso-wrap-style:square;v-text-anchor:middle"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" path="m107,10l98,45,87,78r11,70l98,218,87,245,59,270r-20,l30,262,11,237r,-45l11,158,,123r11,17l20,140r19,l39,113,30,88,,45,30,78r9,27l59,113r,-8l59,88r,-27l68,70,78,61r,-35l78,18,78,,98,r9,10xe" fillcolor="silver">
                    <v:stroke startarrowwidth="narrow" startarrowlength="short" endarrowwidth="narrow" endarrowlength="short"/>
                    <v:path arrowok="t" o:extrusionok="f"/>
                  </v:shape>
                  <v:shape id="Shape 213" o:spid="_x0000_s1238" style="position:absolute;left:2018;top:1213;width:8;height:15;visibility:visible;mso-wrap-style:square;v-text-anchor:middle"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" path="m18,26l,,18,26xe" fillcolor="silver">
                    <v:stroke startarrowwidth="narrow" startarrowlength="short" endarrowwidth="narrow" endarrowlength="short"/>
                    <v:path arrowok="t" o:extrusionok="f"/>
                  </v:shape>
                  <v:shape id="Shape 214" o:spid="_x0000_s1239" style="position:absolute;left:3906;top:1224;width:14;height:103;visibility:visible;mso-wrap-style:square;v-text-anchor:middle"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" path="m30,8r,176l10,148,,95,,8,21,r9,8xe" fillcolor="silver">
                    <v:stroke startarrowwidth="narrow" startarrowlength="short" endarrowwidth="narrow" endarrowlength="short"/>
                    <v:path arrowok="t" o:extrusionok="f"/>
                  </v:shape>
                  <v:shape id="Shape 215" o:spid="_x0000_s1240" style="position:absolute;left:3989;top:1228;width:8;height:99;visibility:visible;mso-wrap-style:square;v-text-anchor:middle"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" path="m20,166l9,176,,166,,9,9,,20,9r,157xe" fillcolor="silver">
                    <v:stroke startarrowwidth="narrow" startarrowlength="short" endarrowwidth="narrow" endarrowlength="short"/>
                    <v:path arrowok="t" o:extrusionok="f"/>
                  </v:shape>
                  <v:shape id="Shape 216" o:spid="_x0000_s1241" style="position:absolute;left:3534;top:1233;width:90;height:94;visibility:visible;mso-wrap-style:square;v-text-anchor:middle"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" path="m192,10l37,88r29,35l96,140r66,27l192,167,144,157,96,140,48,123,,88,48,61,87,35,183,r9,10xe" fillcolor="silver">
                    <v:stroke startarrowwidth="narrow" startarrowlength="short" endarrowwidth="narrow" endarrowlength="short"/>
                    <v:path arrowok="t" o:extrusionok="f"/>
                  </v:shape>
                  <v:shape id="Shape 217" o:spid="_x0000_s1242" style="position:absolute;left:1912;top:1248;width:6;height:19;visibility:visible;mso-wrap-style:square;v-text-anchor:middle"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" path="m9,35l,17,,,9,17r,18xe" fillcolor="silver">
                    <v:stroke startarrowwidth="narrow" startarrowlength="short" endarrowwidth="narrow" endarrowlength="short"/>
                    <v:path arrowok="t" o:extrusionok="f"/>
                  </v:shape>
                  <v:shape id="Shape 218" o:spid="_x0000_s1243" style="position:absolute;left:2067;top:1242;width:1467;height:21;visibility:visible;mso-wrap-style:square;v-text-anchor:middle"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" path="m3059,r50,17l3088,25r-68,l2944,25r-86,l2760,25r-96,l2547,25,2316,35r-242,l1814,35,1293,25r-251,l800,25r-213,l491,25r-87,l317,25r-77,l173,25r-59,l75,25r-38,l18,25r-9,l,17,9,8r9,l37,8r38,l135,8,210,r78,l375,,482,,598,,713,,973,r272,l1535,r279,l2095,r251,l2471,r106,l2684,r96,l2858,r66,l2983,r37,l3050,r9,xe" fillcolor="silver">
                    <v:stroke startarrowwidth="narrow" startarrowlength="short" endarrowwidth="narrow" endarrowlength="short"/>
                    <v:path arrowok="t" o:extrusionok="f"/>
                  </v:shape>
                  <v:shape id="Shape 219" o:spid="_x0000_s1244" style="position:absolute;left:3842;top:1252;width:50;height:59;visibility:visible;mso-wrap-style:square;v-text-anchor:middle"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" path="m105,105r-37,l38,88,18,70,,53,,43,18,26,48,8,105,r,105xe" fillcolor="silver">
                    <v:stroke startarrowwidth="narrow" startarrowlength="short" endarrowwidth="narrow" endarrowlength="short"/>
                    <v:path arrowok="t" o:extrusionok="f"/>
                  </v:shape>
                  <v:shape id="Shape 220" o:spid="_x0000_s1245" style="position:absolute;left:3579;top:1258;width:108;height:53;visibility:visible;mso-wrap-style:square;v-text-anchor:middle"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" path="m153,27r20,8l192,45r20,l231,53r-39,9l164,80,135,97,66,80,,45,28,35,66,18,135,r18,27xe" fillcolor="silver">
                    <v:stroke startarrowwidth="narrow" startarrowlength="short" endarrowwidth="narrow" endarrowlength="short"/>
                    <v:path arrowok="t" o:extrusionok="f"/>
                  </v:shape>
                  <v:shape id="Shape 221" o:spid="_x0000_s1246" style="position:absolute;left:1872;top:1277;width:1070;height:1150;visibility:visible;mso-wrap-style:square;v-text-anchor:middle"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stroke startarrowwidth="narrow" startarrowlength="short" endarrowwidth="narrow" endarrowlength="short"/>
                    <v:path arrowok="t" o:extrusionok="f"/>
                  </v:shape>
                  <v:shape id="Shape 222" o:spid="_x0000_s1247" style="position:absolute;left:2486;top:1292;width:1048;height:441;visibility:visible;mso-wrap-style:square;v-text-anchor:middle"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stroke startarrowwidth="narrow" startarrowlength="short" endarrowwidth="narrow" endarrowlength="short"/>
                    <v:path arrowok="t" o:extrusionok="f"/>
                  </v:shape>
                  <v:shape id="Shape 223" o:spid="_x0000_s1248" style="position:absolute;left:1808;top:1311;width:23;height:5;visibility:visible;mso-wrap-style:square;v-text-anchor:middle"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" path="m48,l19,8,,8,9,,19,,48,xe" fillcolor="silver">
                    <v:stroke startarrowwidth="narrow" startarrowlength="short" endarrowwidth="narrow" endarrowlength="short"/>
                    <v:path arrowok="t" o:extrusionok="f"/>
                  </v:shape>
                  <v:shape id="Shape 224" o:spid="_x0000_s1249" style="position:absolute;left:2499;top:1327;width:1080;height:551;visibility:visible;mso-wrap-style:square;v-text-anchor:middle"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" path="m2289,16r-30,35l2154,60r-1014,l1131,68r-12,210l868,278,754,295,637,305,521,330,416,374r-96,53l281,470r-50,44l194,566r-39,61l126,679r-19,62l78,871,57,995r-39,l9,985,,914,,854,9,793,30,722,78,601,144,487r68,-68l290,365r78,-52l454,278r87,-35l637,227r96,-10l831,217r106,l1044,217r9,l1062,r9,l2259,8r30,8xe" fillcolor="silver">
                    <v:stroke startarrowwidth="narrow" startarrowlength="short" endarrowwidth="narrow" endarrowlength="short"/>
                    <v:path arrowok="t" o:extrusionok="f"/>
                  </v:shape>
                  <v:shape id="Shape 225" o:spid="_x0000_s1250" style="position:absolute;left:1749;top:1348;width:33;height:161;visibility:visible;mso-wrap-style:square;v-text-anchor:middle"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" path="m18,70l9,130r18,44l38,227r28,52l57,287,18,227,,165,,95,9,25,27,r,17l27,35,18,70xe" fillcolor="silver">
                    <v:stroke startarrowwidth="narrow" startarrowlength="short" endarrowwidth="narrow" endarrowlength="short"/>
                    <v:path arrowok="t" o:extrusionok="f"/>
                  </v:shape>
                  <v:shape id="Shape 226" o:spid="_x0000_s1251" style="position:absolute;left:1922;top:1355;width:278;height:285;visibility:visible;mso-wrap-style:square;v-text-anchor:middle"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stroke startarrowwidth="narrow" startarrowlength="short" endarrowwidth="narrow" endarrowlength="short"/>
                    <v:path arrowok="t" o:extrusionok="f"/>
                  </v:shape>
                  <v:shape id="Shape 227" o:spid="_x0000_s1252" style="position:absolute;left:3587;top:1348;width:22;height:29;visibility:visible;mso-wrap-style:square;v-text-anchor:middle"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" path="m48,17l39,35,21,52,,43,,35,,17,21,,39,8r9,9xe" fillcolor="silver">
                    <v:stroke startarrowwidth="narrow" startarrowlength="short" endarrowwidth="narrow" endarrowlength="short"/>
                    <v:path arrowok="t" o:extrusionok="f"/>
                  </v:shape>
                  <v:shape id="Shape 228" o:spid="_x0000_s1253" style="position:absolute;left:3110;top:1377;width:64;height:114;visibility:visible;mso-wrap-style:square;v-text-anchor:middle"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" path="m126,35l87,78,68,87r-38,l30,105r9,l98,140r18,25l126,192r,8l20,148,,132,,122,,87,30,61,59,43,98,26,116,r21,18l126,35xe" fillcolor="silver">
                    <v:stroke startarrowwidth="narrow" startarrowlength="short" endarrowwidth="narrow" endarrowlength="short"/>
                    <v:path arrowok="t" o:extrusionok="f"/>
                  </v:shape>
                  <v:shape id="Shape 229" o:spid="_x0000_s1254" style="position:absolute;left:1785;top:1383;width:28;height:29;visibility:visible;mso-wrap-style:square;v-text-anchor:middle"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" path="m59,53r-9,l39,45,,18,,,59,53xe" fillcolor="silver">
                    <v:stroke startarrowwidth="narrow" startarrowlength="short" endarrowwidth="narrow" endarrowlength="short"/>
                    <v:path arrowok="t" o:extrusionok="f"/>
                  </v:shape>
                  <v:shape id="Shape 230" o:spid="_x0000_s1255" style="position:absolute;left:2555;top:1383;width:68;height:73;visibility:visible;mso-wrap-style:square;v-text-anchor:middle"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" path="m135,132r-29,l87,124,48,105,19,53,,,48,35,96,53r19,17l135,79r9,26l135,132xe" fillcolor="silver">
                    <v:stroke startarrowwidth="narrow" startarrowlength="short" endarrowwidth="narrow" endarrowlength="short"/>
                    <v:path arrowok="t" o:extrusionok="f"/>
                  </v:shape>
                  <v:shape id="Shape 231" o:spid="_x0000_s1256" style="position:absolute;left:2358;top:1389;width:51;height:107;visibility:visible;mso-wrap-style:square;v-text-anchor:middle"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" path="m107,25r,18l87,52,68,60,57,79,39,114r,25l48,165r20,9l68,182,39,192,18,182,9,139,,95,,60,39,17,48,,77,,96,8r11,17xe" fillcolor="silver">
                    <v:stroke startarrowwidth="narrow" startarrowlength="short" endarrowwidth="narrow" endarrowlength="short"/>
                    <v:path arrowok="t" o:extrusionok="f"/>
                  </v:shape>
                  <v:shape id="Shape 232" o:spid="_x0000_s1257" style="position:absolute;left:2358;top:1389;width:51;height:107;visibility:visible;mso-wrap-style:square;v-text-anchor:middle"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" path="m107,25r,18l87,52,68,60,57,79,39,114r,25l48,165r20,9l68,182,39,192,18,182,9,139,,95,,60,39,17,48,,77,,96,8r11,17e" fillcolor="silver">
                    <v:stroke startarrowwidth="narrow" startarrowlength="short" endarrowwidth="narrow" endarrowlength="short"/>
                    <v:path arrowok="t" o:extrusionok="f"/>
                  </v:shape>
                  <v:shape id="Shape 233" o:spid="_x0000_s1258" style="position:absolute;left:2295;top:1402;width:56;height:89;visibility:visible;mso-wrap-style:square;v-text-anchor:middle"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" path="m116,44r,18l96,62r-9,l66,44,57,35r-9,l39,54r9,25l77,105r28,17l116,157r-29,l57,140,18,89,,54,,35,18,18,39,,66,,96,18r20,26xe" fillcolor="silver">
                    <v:stroke startarrowwidth="narrow" startarrowlength="short" endarrowwidth="narrow" endarrowlength="short"/>
                    <v:path arrowok="t" o:extrusionok="f"/>
                  </v:shape>
                  <v:shape id="Shape 234" o:spid="_x0000_s1259" style="position:absolute;left:2295;top:1402;width:56;height:89;visibility:visible;mso-wrap-style:square;v-text-anchor:middle"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" path="m116,44r,18l96,62r-9,l66,44,57,35r-9,l39,54r9,25l77,105r28,17l116,157r-29,l57,140,18,89,,54,,35,18,18,39,,66,,96,18r20,26e" fillcolor="silver">
                    <v:stroke startarrowwidth="narrow" startarrowlength="short" endarrowwidth="narrow" endarrowlength="short"/>
                    <v:path arrowok="t" o:extrusionok="f"/>
                  </v:shape>
                  <v:shape id="Shape 235" o:spid="_x0000_s1260" style="position:absolute;left:3192;top:1394;width:32;height:29;visibility:visible;mso-wrap-style:square;v-text-anchor:middle"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" path="m66,35r,9l57,52,27,44,,17,,,37,17,66,35xe" fillcolor="silver">
                    <v:stroke startarrowwidth="narrow" startarrowlength="short" endarrowwidth="narrow" endarrowlength="short"/>
                    <v:path arrowok="t" o:extrusionok="f"/>
                  </v:shape>
                  <v:shape id="Shape 236" o:spid="_x0000_s1261" style="position:absolute;left:1782;top:1417;width:153;height:74;visibility:visible;mso-wrap-style:square;v-text-anchor:middle"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" path="m107,27r,-19l213,35r48,17l320,52r9,10l320,78,299,95r-38,18l203,122r-68,l78,130r-19,l39,122r,-17l96,105,126,95r20,l155,62r,-10l135,43,59,35,,8,9,,59,17,87,35r20,-8xe" fillcolor="silver">
                    <v:stroke startarrowwidth="narrow" startarrowlength="short" endarrowwidth="narrow" endarrowlength="short"/>
                    <v:path arrowok="t" o:extrusionok="f"/>
                  </v:shape>
                  <v:shape id="Shape 237" o:spid="_x0000_s1262" style="position:absolute;left:3064;top:1417;width:29;height:28;visibility:visible;mso-wrap-style:square;v-text-anchor:middle"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" path="m59,27l48,52r-9,l30,52,9,43,,35,,17,20,,48,8,59,27xe" fillcolor="silver">
                    <v:stroke startarrowwidth="narrow" startarrowlength="short" endarrowwidth="narrow" endarrowlength="short"/>
                    <v:path arrowok="t" o:extrusionok="f"/>
                  </v:shape>
                  <v:shape id="Shape 238" o:spid="_x0000_s1263" style="position:absolute;left:3228;top:1423;width:33;height:22;visibility:visible;mso-wrap-style:square;v-text-anchor:middle"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" path="m69,27l59,44r-20,l21,44,,27,39,,59,9,69,27xe" fillcolor="silver">
                    <v:stroke startarrowwidth="narrow" startarrowlength="short" endarrowwidth="narrow" endarrowlength="short"/>
                    <v:path arrowok="t" o:extrusionok="f"/>
                  </v:shape>
                  <v:shape id="Shape 239" o:spid="_x0000_s1264" style="position:absolute;left:3161;top:1423;width:40;height:29;visibility:visible;mso-wrap-style:square;v-text-anchor:middle"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" path="m87,27l58,44,39,54r-9,l9,35,,19,30,r9,l69,9,87,27xe" fillcolor="silver">
                    <v:stroke startarrowwidth="narrow" startarrowlength="short" endarrowwidth="narrow" endarrowlength="short"/>
                    <v:path arrowok="t" o:extrusionok="f"/>
                  </v:shape>
                  <v:shape id="Shape 240" o:spid="_x0000_s1265" style="position:absolute;left:3287;top:1427;width:19;height:14;visibility:visible;mso-wrap-style:square;v-text-anchor:middle"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" path="m39,10r-9,8l30,26,11,18,,10,11,,30,r9,10xe" fillcolor="silver">
                    <v:stroke startarrowwidth="narrow" startarrowlength="short" endarrowwidth="narrow" endarrowlength="short"/>
                    <v:path arrowok="t" o:extrusionok="f"/>
                  </v:shape>
                  <v:shape id="Shape 241" o:spid="_x0000_s1266" style="position:absolute;left:1785;top:1445;width:23;height:11;visibility:visible;mso-wrap-style:square;v-text-anchor:middle"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" path="m50,10l39,18r-28,l,,30,,50,10xe" fillcolor="silver">
                    <v:stroke startarrowwidth="narrow" startarrowlength="short" endarrowwidth="narrow" endarrowlength="short"/>
                    <v:path arrowok="t" o:extrusionok="f"/>
                  </v:shape>
                  <v:shape id="Shape 242" o:spid="_x0000_s1267" style="position:absolute;left:3192;top:1452;width:27;height:18;visibility:visible;mso-wrap-style:square;v-text-anchor:middle"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" path="m57,16l27,33,9,33,,33,27,,48,r9,l57,16xe" fillcolor="silver">
                    <v:stroke startarrowwidth="narrow" startarrowlength="short" endarrowwidth="narrow" endarrowlength="short"/>
                    <v:path arrowok="t" o:extrusionok="f"/>
                  </v:shape>
                  <v:shape id="Shape 243" o:spid="_x0000_s1268" style="position:absolute;left:2259;top:1491;width:103;height:58;visibility:visible;mso-wrap-style:square;v-text-anchor:middle"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" path="m213,43r9,10l213,62r-19,l174,53,126,35,78,27,58,35,48,43,58,62r20,8l96,70r11,l117,79,96,97r-18,8l48,97,10,70,,43,10,18,39,,78,r66,10l213,43xe" fillcolor="silver">
                    <v:stroke startarrowwidth="narrow" startarrowlength="short" endarrowwidth="narrow" endarrowlength="short"/>
                    <v:path arrowok="t" o:extrusionok="f"/>
                  </v:shape>
                  <v:shape id="Shape 244" o:spid="_x0000_s1269" style="position:absolute;left:2259;top:1491;width:103;height:58;visibility:visible;mso-wrap-style:square;v-text-anchor:middle"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" path="m213,43r9,10l213,62r-19,l174,53,126,35,78,27,58,35,48,43,58,62r20,8l96,70r11,l117,79,96,97r-18,8l48,97,10,70,,43,10,18,39,,78,r66,10l213,43e" fillcolor="silver">
                    <v:stroke startarrowwidth="narrow" startarrowlength="short" endarrowwidth="narrow" endarrowlength="short"/>
                    <v:path arrowok="t" o:extrusionok="f"/>
                  </v:shape>
                  <v:shape id="Shape 245" o:spid="_x0000_s1270" style="position:absolute;left:2067;top:1501;width:78;height:83;visibility:visible;mso-wrap-style:square;v-text-anchor:middle"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" path="m153,35r9,36l162,106r-39,33l87,149r-39,l9,122,,96,9,61,27,52r10,9l37,87r,9l57,114r18,l96,106,114,79r,-27l114,44r-9,-9l75,44,57,35r,-10l66,9,96,r18,9l144,17r9,18xe" fillcolor="silver">
                    <v:stroke startarrowwidth="narrow" startarrowlength="short" endarrowwidth="narrow" endarrowlength="short"/>
                    <v:path arrowok="t" o:extrusionok="f"/>
                  </v:shape>
                  <v:shape id="Shape 246" o:spid="_x0000_s1271" style="position:absolute;left:2067;top:1501;width:78;height:83;visibility:visible;mso-wrap-style:square;v-text-anchor:middle"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" path="m153,35r9,36l162,106r-39,33l87,149r-39,l9,122,,96,9,61,27,52r10,9l37,87r,9l57,114r18,l96,106,114,79r,-27l114,44r-9,-9l75,44r,l57,35r,-10l66,9,96,r18,9l144,17r9,18e" fillcolor="silver">
                    <v:stroke startarrowwidth="narrow" startarrowlength="short" endarrowwidth="narrow" endarrowlength="short"/>
                    <v:path arrowok="t" o:extrusionok="f"/>
                  </v:shape>
                  <v:shape id="Shape 247" o:spid="_x0000_s1272" style="position:absolute;left:1840;top:1505;width:13;height:1513;visibility:visible;mso-wrap-style:square;v-text-anchor:middle"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" path="m20,16r9,2558l29,2653r-9,35l,2723,,2566,,8,20,r,8l20,16xe" fillcolor="silver">
                    <v:stroke startarrowwidth="narrow" startarrowlength="short" endarrowwidth="narrow" endarrowlength="short"/>
                    <v:path arrowok="t" o:extrusionok="f"/>
                  </v:shape>
                  <v:shape id="Shape 248" o:spid="_x0000_s1273" style="position:absolute;left:1800;top:1515;width:16;height:1548;visibility:visible;mso-wrap-style:square;v-text-anchor:middle"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" path="m39,2785l,2767r,-8l,2732r,-33l,2645r,-60l,2515r,-87l,2340,,2236,,2131,,1895,,1650,,1398,,1144,,892,,657,,551,,455,,359,,273,,202,,141,,89,,54,,27,39,r,27l39,62r,62l39,184r,70l39,341r,89l39,533r,114l39,882r,254l39,1390r,260l39,1904r,235l39,2244r,114l39,2445r,87l39,2602r,62l39,2724r,26l39,2785xe" fillcolor="silver">
                    <v:stroke startarrowwidth="narrow" startarrowlength="short" endarrowwidth="narrow" endarrowlength="short"/>
                    <v:path arrowok="t" o:extrusionok="f"/>
                  </v:shape>
                  <v:shape id="Shape 249" o:spid="_x0000_s1274" style="position:absolute;left:2304;top:1530;width:137;height:90;visibility:visible;mso-wrap-style:square;v-text-anchor:middle"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xe" fillcolor="silver">
                    <v:stroke startarrowwidth="narrow" startarrowlength="short" endarrowwidth="narrow" endarrowlength="short"/>
                    <v:path arrowok="t" o:extrusionok="f"/>
                  </v:shape>
                  <v:shape id="Shape 250" o:spid="_x0000_s1275" style="position:absolute;left:2304;top:1530;width:137;height:90;visibility:visible;mso-wrap-style:square;v-text-anchor:middle"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" path="m242,19l224,54,213,79r11,26l233,114r9,l252,97r20,l281,97r9,8l281,132r-29,25l242,157r-18,-8l204,132,185,114r,-17l185,44,126,54,69,62,48,87r-9,18l48,114r11,8l78,122,98,105r19,-8l126,97r9,25l117,132,87,157r-18,8l48,165,21,157,,122,,87,21,62,59,35,98,19r48,l185,19r,16l213,9,233,r9,19e" fillcolor="silver">
                    <v:stroke startarrowwidth="narrow" startarrowlength="short" endarrowwidth="narrow" endarrowlength="short"/>
                    <v:path arrowok="t" o:extrusionok="f"/>
                  </v:shape>
                  <v:shape id="Shape 251" o:spid="_x0000_s1276" style="position:absolute;left:2125;top:1563;width:61;height:57;visibility:visible;mso-wrap-style:square;v-text-anchor:middle"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" path="m78,r30,70l126,95r,8l117,103,60,78,,60,,52,21,43,39,17,50,,60,,78,xe" fillcolor="silver">
                    <v:stroke startarrowwidth="narrow" startarrowlength="short" endarrowwidth="narrow" endarrowlength="short"/>
                    <v:path arrowok="t" o:extrusionok="f"/>
                  </v:shape>
                  <v:shape id="Shape 252" o:spid="_x0000_s1277" style="position:absolute;left:2125;top:1563;width:61;height:57;visibility:visible;mso-wrap-style:square;v-text-anchor:middle"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" path="m78,r30,70l126,95r,8l117,103,60,78,,60,,52,21,43,39,17,50,,60,,78,e" fillcolor="silver">
                    <v:stroke startarrowwidth="narrow" startarrowlength="short" endarrowwidth="narrow" endarrowlength="short"/>
                    <v:path arrowok="t" o:extrusionok="f"/>
                  </v:shape>
                  <v:shape id="Shape 253" o:spid="_x0000_s1278" style="position:absolute;left:2232;top:1669;width:119;height:127;visibility:visible;mso-wrap-style:square;v-text-anchor:middle"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" path="m251,25r,18l240,60,201,95r-86,70l39,227,18,217,,209,39,157,96,103,201,8,222,r9,l251,25xe" fillcolor="silver">
                    <v:stroke startarrowwidth="narrow" startarrowlength="short" endarrowwidth="narrow" endarrowlength="short"/>
                    <v:path arrowok="t" o:extrusionok="f"/>
                  </v:shape>
                  <v:shape id="Shape 254" o:spid="_x0000_s1279" style="position:absolute;left:2063;top:1698;width:55;height:113;visibility:visible;mso-wrap-style:square;v-text-anchor:middle"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" path="m107,35r9,35l116,105r-18,8l86,70,68,51,48,43r-10,l29,62r9,35l48,122r38,70l86,200r-9,l38,157,,97,,62,,26,29,,59,,86,18r21,17xe" fillcolor="silver">
                    <v:stroke startarrowwidth="narrow" startarrowlength="short" endarrowwidth="narrow" endarrowlength="short"/>
                    <v:path arrowok="t" o:extrusionok="f"/>
                  </v:shape>
                  <v:shape id="Shape 255" o:spid="_x0000_s1280" style="position:absolute;left:2063;top:1698;width:55;height:113;visibility:visible;mso-wrap-style:square;v-text-anchor:middle"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" path="m107,35r9,35l116,105r-18,8l86,70,68,51,48,43r-10,l29,62r9,35l48,122r38,70l86,200r-9,l38,157,,97,,62,,26,29,,59,,86,18r21,17e" fillcolor="silver">
                    <v:stroke startarrowwidth="narrow" startarrowlength="short" endarrowwidth="narrow" endarrowlength="short"/>
                    <v:path arrowok="t" o:extrusionok="f"/>
                  </v:shape>
                  <v:shape id="Shape 256" o:spid="_x0000_s1281" style="position:absolute;left:2292;top:1737;width:48;height:54;visibility:visible;mso-wrap-style:square;v-text-anchor:middle"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" path="m105,8l9,95,,95,48,43,75,17,105,r,8xe" fillcolor="silver">
                    <v:stroke startarrowwidth="narrow" startarrowlength="short" endarrowwidth="narrow" endarrowlength="short"/>
                    <v:path arrowok="t" o:extrusionok="f"/>
                  </v:shape>
                  <v:shape id="Shape 257" o:spid="_x0000_s1282" style="position:absolute;left:1972;top:1743;width:87;height:63;visibility:visible;mso-wrap-style:square;v-text-anchor:middle"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" path="m182,87r,18l173,105,114,62,86,35r-9,l48,44,38,54,48,70r18,9l77,87,66,114,38,105,9,70,,44,,27,18,9,38,,86,r39,27l164,54r18,33xe" fillcolor="silver">
                    <v:stroke startarrowwidth="narrow" startarrowlength="short" endarrowwidth="narrow" endarrowlength="short"/>
                    <v:path arrowok="t" o:extrusionok="f"/>
                  </v:shape>
                  <v:shape id="Shape 258" o:spid="_x0000_s1283" style="position:absolute;left:1972;top:1743;width:87;height:63;visibility:visible;mso-wrap-style:square;v-text-anchor:middle"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" path="m182,87r,18l173,105,114,62,86,35r-9,l48,44,38,54,48,70r18,9l77,87,66,114,38,105,9,70,,44,,27,18,9,38,,86,r39,27l164,54r18,33e" fillcolor="silver">
                    <v:stroke startarrowwidth="narrow" startarrowlength="short" endarrowwidth="narrow" endarrowlength="short"/>
                    <v:path arrowok="t" o:extrusionok="f"/>
                  </v:shape>
                  <v:shape id="Shape 259" o:spid="_x0000_s1284" style="position:absolute;left:2623;top:1743;width:28;height:44;visibility:visible;mso-wrap-style:square;v-text-anchor:middle"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" path="m48,79r-27,l,54,,,48,35,60,54r,16l48,79xe" fillcolor="silver">
                    <v:stroke startarrowwidth="narrow" startarrowlength="short" endarrowwidth="narrow" endarrowlength="short"/>
                    <v:path arrowok="t" o:extrusionok="f"/>
                  </v:shape>
                  <v:shape id="Shape 260" o:spid="_x0000_s1285" style="position:absolute;left:2118;top:1748;width:68;height:96;visibility:visible;mso-wrap-style:square;v-text-anchor:middle"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" path="m135,26r9,9l144,53r-9,35l126,105r-21,l96,88r,-27l96,35r-9,l68,35,39,70r,35l39,175r-9,l18,175,9,131,,96,9,53,30,26,57,10,68,r37,10l135,26xe" fillcolor="silver">
                    <v:stroke startarrowwidth="narrow" startarrowlength="short" endarrowwidth="narrow" endarrowlength="short"/>
                    <v:path arrowok="t" o:extrusionok="f"/>
                  </v:shape>
                  <v:shape id="Shape 261" o:spid="_x0000_s1286" style="position:absolute;left:2118;top:1748;width:68;height:96;visibility:visible;mso-wrap-style:square;v-text-anchor:middle"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" path="m135,26r9,9l144,53r-9,35l126,105r-21,l96,88r,-27l96,35r-9,l68,35,39,70r,35l39,175r-9,l18,175,9,131,,96,9,53,30,26,57,10,68,r37,10l135,26e" fillcolor="silver">
                    <v:stroke startarrowwidth="narrow" startarrowlength="short" endarrowwidth="narrow" endarrowlength="short"/>
                    <v:path arrowok="t" o:extrusionok="f"/>
                  </v:shape>
                  <v:shape id="Shape 262" o:spid="_x0000_s1287" style="position:absolute;left:2317;top:1753;width:406;height:441;visibility:visible;mso-wrap-style:square;v-text-anchor:middle"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stroke startarrowwidth="narrow" startarrowlength="short" endarrowwidth="narrow" endarrowlength="short"/>
                    <v:path arrowok="t" o:extrusionok="f"/>
                  </v:shape>
                  <v:shape id="Shape 263" o:spid="_x0000_s1288" style="position:absolute;left:2145;top:1791;width:4;height:5;visibility:visible;mso-wrap-style:square;v-text-anchor:middle"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" path="m11,r,l,10r,l,,11,e" fillcolor="silver">
                    <v:stroke startarrowwidth="narrow" startarrowlength="short" endarrowwidth="narrow" endarrowlength="short"/>
                    <v:path arrowok="t" o:extrusionok="f"/>
                  </v:shape>
                  <v:shape id="Shape 264" o:spid="_x0000_s1289" style="position:absolute;left:1968;top:1806;width:81;height:57;visibility:visible;mso-wrap-style:square;v-text-anchor:middle"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" path="m174,26r-59,9l37,105,19,97,,78,19,43,37,8,76,,96,r58,l174,26xe" fillcolor="silver">
                    <v:stroke startarrowwidth="narrow" startarrowlength="short" endarrowwidth="narrow" endarrowlength="short"/>
                    <v:path arrowok="t" o:extrusionok="f"/>
                  </v:shape>
                  <v:shape id="Shape 265" o:spid="_x0000_s1290" style="position:absolute;left:1968;top:1806;width:81;height:57;visibility:visible;mso-wrap-style:square;v-text-anchor:middle"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" path="m174,26r-59,9l37,105,19,97,,78,19,43,37,8,76,,96,r58,l174,26e" fillcolor="silver">
                    <v:stroke startarrowwidth="narrow" startarrowlength="short" endarrowwidth="narrow" endarrowlength="short"/>
                    <v:path arrowok="t" o:extrusionok="f"/>
                  </v:shape>
                  <v:shape id="Shape 266" o:spid="_x0000_s1291" style="position:absolute;left:2467;top:1821;width:15;height:38;visibility:visible;mso-wrap-style:square;v-text-anchor:middle"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" path="m29,71r-9,l,61,,44,11,17,29,r,71xe" fillcolor="silver">
                    <v:stroke startarrowwidth="narrow" startarrowlength="short" endarrowwidth="narrow" endarrowlength="short"/>
                    <v:path arrowok="t" o:extrusionok="f"/>
                  </v:shape>
                  <v:shape id="Shape 267" o:spid="_x0000_s1292" style="position:absolute;left:2103;top:1844;width:83;height:48;visibility:visible;mso-wrap-style:square;v-text-anchor:middle"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" path="m174,27r,16l174,62,146,87r-20,l108,87r-10,l108,78,126,62r9,-10l135,35r-37,l69,43,21,87,,87,,78,21,43,39,27,69,8,98,r48,l174,27xe" fillcolor="silver">
                    <v:stroke startarrowwidth="narrow" startarrowlength="short" endarrowwidth="narrow" endarrowlength="short"/>
                    <v:path arrowok="t" o:extrusionok="f"/>
                  </v:shape>
                  <v:shape id="Shape 268" o:spid="_x0000_s1293" style="position:absolute;left:2103;top:1844;width:83;height:48;visibility:visible;mso-wrap-style:square;v-text-anchor:middle"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" path="m174,27r,16l174,62,146,87r-20,l108,87r-10,l108,78,126,62r9,-10l135,35r-37,l69,43,21,87,,87r,l,78,21,43,39,27,69,8,98,r48,l174,27e" fillcolor="silver">
                    <v:stroke startarrowwidth="narrow" startarrowlength="short" endarrowwidth="narrow" endarrowlength="short"/>
                    <v:path arrowok="t" o:extrusionok="f"/>
                  </v:shape>
                  <v:shape id="Shape 269" o:spid="_x0000_s1294" style="position:absolute;left:1922;top:1873;width:1;height:5;visibility:visible;mso-wrap-style:square;v-text-anchor:middle" coordsize="1200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" path="m,l,10,,xe" fillcolor="silver">
                    <v:stroke startarrowwidth="narrow" startarrowlength="short" endarrowwidth="narrow" endarrowlength="short"/>
                    <v:path arrowok="t" o:extrusionok="f"/>
                  </v:shape>
                  <v:shape id="Shape 270" o:spid="_x0000_s1295" style="position:absolute;left:1922;top:1873;width:1;height:5;visibility:visible;mso-wrap-style:square;v-text-anchor:middle" coordsize="1200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" path="m,l,10,,e" fillcolor="silver">
                    <v:stroke startarrowwidth="narrow" startarrowlength="short" endarrowwidth="narrow" endarrowlength="short"/>
                    <v:path arrowok="t" o:extrusionok="f"/>
                  </v:shape>
                  <v:shape id="Shape 271" o:spid="_x0000_s1296" style="position:absolute;left:2085;top:1907;width:56;height:49;visibility:visible;mso-wrap-style:square;v-text-anchor:middle"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" path="m116,35r-9,25l86,87r-9,l77,71r,-19l77,35r,-8l59,35r-9,9l29,52,,60,,44,,27,38,9,77,r9,l107,9r9,26xe" fillcolor="silver">
                    <v:stroke startarrowwidth="narrow" startarrowlength="short" endarrowwidth="narrow" endarrowlength="short"/>
                    <v:path arrowok="t" o:extrusionok="f"/>
                  </v:shape>
                  <v:shape id="Shape 272" o:spid="_x0000_s1297" style="position:absolute;left:2085;top:1907;width:56;height:49;visibility:visible;mso-wrap-style:square;v-text-anchor:middle"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" path="m116,35r-9,25l86,87r-9,l77,71r,-19l77,35r,-8l59,35r-9,9l29,52,,60,,44,,27,38,9,77,r9,l107,9r9,26e" fillcolor="silver">
                    <v:stroke startarrowwidth="narrow" startarrowlength="short" endarrowwidth="narrow" endarrowlength="short"/>
                    <v:path arrowok="t" o:extrusionok="f"/>
                  </v:shape>
                  <v:shape id="Shape 273" o:spid="_x0000_s1298" style="position:absolute;left:2381;top:1912;width:23;height:19;visibility:visible;mso-wrap-style:square;v-text-anchor:middle"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" path="m48,18r,17l39,35,,35,,18,9,,29,,48,18xe" fillcolor="silver">
                    <v:stroke startarrowwidth="narrow" startarrowlength="short" endarrowwidth="narrow" endarrowlength="short"/>
                    <v:path arrowok="t" o:extrusionok="f"/>
                  </v:shape>
                  <v:shape id="Shape 274" o:spid="_x0000_s1299" style="position:absolute;left:1890;top:1931;width:409;height:1073;visibility:visible;mso-wrap-style:square;v-text-anchor:middle"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" path="m868,27l791,52,713,78r-76,44l569,165r-69,54l452,279r-48,61l356,411r-29,68l299,603,279,733r,244l28,987r-10,8l18,1841r,87l,1920,,1755,,960r114,-9l240,951r,-18l240,759,260,611r19,-79l299,454r39,-70l386,305,482,200,587,113,656,78,724,43,791,16,859,r9,27xe" fillcolor="silver">
                    <v:stroke startarrowwidth="narrow" startarrowlength="short" endarrowwidth="narrow" endarrowlength="short"/>
                    <v:path arrowok="t" o:extrusionok="f"/>
                  </v:shape>
                  <v:shape id="Shape 275" o:spid="_x0000_s1300" style="position:absolute;left:1918;top:1946;width:514;height:1117;visibility:visible;mso-wrap-style:square;v-text-anchor:middle"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" path="m1092,60l985,78,889,95,782,121r-87,35l608,208r-78,52l464,340r-48,87l377,487r-20,79l347,722r-9,316l78,1046r-10,9l68,1536,57,1988r-9,18l39,2006r-9,l9,1980r,-35l,1885,,995,9,985r242,-9l261,968r,-122l261,722r9,-111l299,497,347,392,407,287r86,-87l541,156r58,-35l656,95,724,68,841,35,1062,r30,60xe" fillcolor="silver">
                    <v:stroke startarrowwidth="narrow" startarrowlength="short" endarrowwidth="narrow" endarrowlength="short"/>
                    <v:path arrowok="t" o:extrusionok="f"/>
                  </v:shape>
                  <v:shape id="Shape 276" o:spid="_x0000_s1301" style="position:absolute;left:2505;top:1956;width:31;height:34;visibility:visible;mso-wrap-style:square;v-text-anchor:middle"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" path="m69,35r,27l48,62r-9,l30,62,,,30,19,69,35xe" fillcolor="silver">
                    <v:stroke startarrowwidth="narrow" startarrowlength="short" endarrowwidth="narrow" endarrowlength="short"/>
                    <v:path arrowok="t" o:extrusionok="f"/>
                  </v:shape>
                  <v:shape id="Shape 277" o:spid="_x0000_s1302" style="position:absolute;left:2518;top:1976;width:155;height:169;visibility:visible;mso-wrap-style:square;v-text-anchor:middle"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stroke startarrowwidth="narrow" startarrowlength="short" endarrowwidth="narrow" endarrowlength="short"/>
                    <v:path arrowok="t" o:extrusionok="f"/>
                  </v:shape>
                  <v:shape id="Shape 278" o:spid="_x0000_s1303" style="position:absolute;left:1968;top:2014;width:72;height:68;visibility:visible;mso-wrap-style:square;v-text-anchor:middle"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" path="m124,44r11,35l154,122r-30,l96,114,58,87,,,58,27r66,17xe" fillcolor="silver">
                    <v:stroke startarrowwidth="narrow" startarrowlength="short" endarrowwidth="narrow" endarrowlength="short"/>
                    <v:path arrowok="t" o:extrusionok="f"/>
                  </v:shape>
                  <v:shape id="Shape 279" o:spid="_x0000_s1304" style="position:absolute;left:2310;top:2078;width:41;height:28;visibility:visible;mso-wrap-style:square;v-text-anchor:middle"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" path="m87,43l67,52r-30,l,8,28,,58,,87,43xe" fillcolor="silver">
                    <v:stroke startarrowwidth="narrow" startarrowlength="short" endarrowwidth="narrow" endarrowlength="short"/>
                    <v:path arrowok="t" o:extrusionok="f"/>
                  </v:shape>
                  <v:shape id="Shape 280" o:spid="_x0000_s1305" style="position:absolute;left:2021;top:2558;width:23;height:30;visibility:visible;mso-wrap-style:square;v-text-anchor:middle"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" path="m48,18r,26l20,54,9,54,,35,9,18,20,,39,8r9,10xe" fillcolor="silver">
                    <v:stroke startarrowwidth="narrow" startarrowlength="short" endarrowwidth="narrow" endarrowlength="short"/>
                    <v:path arrowok="t" o:extrusionok="f"/>
                  </v:shape>
                  <v:shape id="Shape 281" o:spid="_x0000_s1306" style="position:absolute;left:1981;top:2610;width:97;height:59;visibility:visible;mso-wrap-style:square;v-text-anchor:middle"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" path="m203,95l174,87,146,78,96,43,68,78,48,95r-28,8l,103,30,70,48,35,78,,96,r30,l174,43r29,52xe" fillcolor="silver">
                    <v:stroke startarrowwidth="narrow" startarrowlength="short" endarrowwidth="narrow" endarrowlength="short"/>
                    <v:path arrowok="t" o:extrusionok="f"/>
                  </v:shape>
                  <v:shape id="Shape 282" o:spid="_x0000_s1307" style="position:absolute;left:2018;top:2664;width:26;height:39;visibility:visible;mso-wrap-style:square;v-text-anchor:middle"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" path="m57,27l48,54,29,70,9,54,,35,,27,9,8,29,,48,8r9,11l57,27xe" fillcolor="silver">
                    <v:stroke startarrowwidth="narrow" startarrowlength="short" endarrowwidth="narrow" endarrowlength="short"/>
                    <v:path arrowok="t" o:extrusionok="f"/>
                  </v:shape>
                  <v:shape id="Shape 283" o:spid="_x0000_s1308" style="position:absolute;left:2049;top:2688;width:18;height:30;visibility:visible;mso-wrap-style:square;v-text-anchor:middle"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" path="m39,l28,43,18,53,,53,,43,,26,18,,39,xe" fillcolor="silver">
                    <v:stroke startarrowwidth="narrow" startarrowlength="short" endarrowwidth="narrow" endarrowlength="short"/>
                    <v:path arrowok="t" o:extrusionok="f"/>
                  </v:shape>
                  <v:shape id="Shape 284" o:spid="_x0000_s1309" style="position:absolute;left:1996;top:2693;width:22;height:30;visibility:visible;mso-wrap-style:square;v-text-anchor:middle"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" path="m48,51l29,43,18,33,,,9,,38,25,48,43r,8xe" fillcolor="silver">
                    <v:stroke startarrowwidth="narrow" startarrowlength="short" endarrowwidth="narrow" endarrowlength="short"/>
                    <v:path arrowok="t" o:extrusionok="f"/>
                  </v:shape>
                  <v:shape id="Shape 285" o:spid="_x0000_s1310" style="position:absolute;left:2026;top:2732;width:18;height:25;visibility:visible;mso-wrap-style:square;v-text-anchor:middle"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" path="m39,18l30,35,11,45,,27,,10,11,,30,10r9,8xe" fillcolor="silver">
                    <v:stroke startarrowwidth="narrow" startarrowlength="short" endarrowwidth="narrow" endarrowlength="short"/>
                    <v:path arrowok="t" o:extrusionok="f"/>
                  </v:shape>
                  <v:shape id="Shape 286" o:spid="_x0000_s1311" style="position:absolute;left:2026;top:2782;width:18;height:18;visibility:visible;mso-wrap-style:square;v-text-anchor:middle"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" path="m39,16r-9,9l20,35,,25,11,,30,r9,16xe" fillcolor="silver">
                    <v:stroke startarrowwidth="narrow" startarrowlength="short" endarrowwidth="narrow" endarrowlength="short"/>
                    <v:path arrowok="t" o:extrusionok="f"/>
                  </v:shape>
                  <v:shape id="Shape 287" o:spid="_x0000_s1312" style="position:absolute;left:1827;top:3014;width:104;height:106;visibility:visible;mso-wrap-style:square;v-text-anchor:middle"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" path="m213,138r11,54l213,192r-10,l194,173,165,111,146,86,117,51r-19,l78,60,,182r,-9l,157,11,138,50,68,98,r39,25l165,60r48,78xe" fillcolor="silver">
                    <v:stroke startarrowwidth="narrow" startarrowlength="short" endarrowwidth="narrow" endarrowlength="short"/>
                    <v:path arrowok="t" o:extrusionok="f"/>
                  </v:shape>
                  <v:shape id="Shape 288" o:spid="_x0000_s1313" style="position:absolute;left:1845;top:3067;width:59;height:111;visibility:visible;mso-wrap-style:square;v-text-anchor:middle"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" path="m116,62r10,35l126,130,98,140,78,157r,8l78,192r-19,8l50,200r,-17l50,157,,130,30,62,59,,78,8,98,26r18,36xe" fillcolor="silver">
                    <v:stroke startarrowwidth="narrow" startarrowlength="short" endarrowwidth="narrow" endarrowlength="short"/>
                    <v:path arrowok="t" o:extrusionok="f"/>
                  </v:shape>
                  <v:shape id="Shape 289" o:spid="_x0000_s1314" style="position:absolute;left:1776;top:3072;width:32;height:38;visibility:visible;mso-wrap-style:square;v-text-anchor:middle"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" path="m68,27r,27l48,70,18,62,,44,,27,,18,29,,57,8,68,27xe" fillcolor="silver">
                    <v:stroke startarrowwidth="narrow" startarrowlength="short" endarrowwidth="narrow" endarrowlength="short"/>
                    <v:path arrowok="t" o:extrusionok="f"/>
                  </v:shape>
                  <v:shape id="Shape 290" o:spid="_x0000_s1315" style="position:absolute;left:1950;top:3077;width:22;height:25;visibility:visible;mso-wrap-style:square;v-text-anchor:middle"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" path="m49,19l39,36,28,46r-18,l,27,,10,10,,39,,49,19xe" fillcolor="silver">
                    <v:stroke startarrowwidth="narrow" startarrowlength="short" endarrowwidth="narrow" endarrowlength="short"/>
                    <v:path arrowok="t" o:extrusionok="f"/>
                  </v:shape>
                  <v:shape id="Shape 291" o:spid="_x0000_s1316" style="position:absolute;left:1763;top:3120;width:100;height:262;visibility:visible;mso-wrap-style:square;v-text-anchor:middle"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stroke startarrowwidth="narrow" startarrowlength="short" endarrowwidth="narrow" endarrowlength="short"/>
                    <v:path arrowok="t" o:extrusionok="f"/>
                  </v:shape>
                  <v:shape id="Shape 292" o:spid="_x0000_s1317" style="position:absolute;left:1872;top:3124;width:96;height:258;visibility:visible;mso-wrap-style:square;v-text-anchor:middle"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stroke startarrowwidth="narrow" startarrowlength="short" endarrowwidth="narrow" endarrowlength="short"/>
                    <v:path arrowok="t" o:extrusionok="f"/>
                  </v:shape>
                  <v:shape id="Shape 293" o:spid="_x0000_s1318" style="position:absolute;left:1840;top:3367;width:50;height:49;visibility:visible;mso-wrap-style:square;v-text-anchor:middle"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" path="m107,87l,87,9,70,20,43,48,,59,r9,8l107,43r,27l107,87xe" fillcolor="silver">
                    <v:stroke startarrowwidth="narrow" startarrowlength="short" endarrowwidth="narrow" endarrowlength="short"/>
                    <v:path arrowok="t" o:extrusionok="f"/>
                  </v:shape>
                  <v:shape id="Shape 294" o:spid="_x0000_s1319" style="position:absolute;left:1827;top:3439;width:85;height:11;visibility:visible;mso-wrap-style:square;v-text-anchor:middle"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" path="m185,10l89,18r-39,l,10,,,98,r39,l185,10xe" fillcolor="silver">
                    <v:stroke startarrowwidth="narrow" startarrowlength="short" endarrowwidth="narrow" endarrowlength="short"/>
                    <v:path arrowok="t" o:extrusionok="f"/>
                  </v:shape>
                  <v:shape id="Shape 295" o:spid="_x0000_s1320" style="position:absolute;left:1804;top:3470;width:140;height:33;visibility:visible;mso-wrap-style:square;v-text-anchor:middle"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" path="m299,27r-9,17l272,60,20,60,,44,,17,20,,261,r20,l299,27xe" fillcolor="silver">
                    <v:stroke startarrowwidth="narrow" startarrowlength="short" endarrowwidth="narrow" endarrowlength="short"/>
                    <v:path arrowok="t" o:extrusionok="f"/>
                  </v:shape>
                  <v:shape id="Shape 296" o:spid="_x0000_s1321" style="position:absolute;left:1831;top:3529;width:87;height:9;visibility:visible;mso-wrap-style:square;v-text-anchor:middle"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" path="m183,16r-96,l,16,,8,87,r96,8l183,16xe" fillcolor="silver">
                    <v:stroke startarrowwidth="narrow" startarrowlength="short" endarrowwidth="narrow" endarrowlength="short"/>
                    <v:path arrowok="t" o:extrusionok="f"/>
                  </v:shape>
                  <v:shape id="Shape 297" o:spid="_x0000_s1322" style="position:absolute;left:8377;top:1327;width:2521;height:2159;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stroke startarrowwidth="narrow" startarrowlength="short" endarrowwidth="narrow" endarrowlength="short"/>
                    <v:path arrowok="t" o:extrusionok="f"/>
                  </v:shape>
                  <v:shape id="Shape 298" o:spid="_x0000_s1323" style="position:absolute;left:10604;top:1425;width:160;height:35;rotation:-90;visibility:visible;mso-wrap-style:square;v-text-anchor:middle"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" path="m,13l15,,48,13r63,15l159,43r65,l288,28r17,15l272,56,224,71r-48,l128,56,63,43,,13xe" fillcolor="silver">
                    <v:stroke startarrowwidth="narrow" startarrowlength="short" endarrowwidth="narrow" endarrowlength="short"/>
                    <v:path arrowok="t" o:extrusionok="f"/>
                  </v:shape>
                  <v:shape id="Shape 299" o:spid="_x0000_s1324" style="position:absolute;left:10449;top:1192;width:260;height:218;rotation:-90;visibility:visible;mso-wrap-style:square;v-text-anchor:middle"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stroke startarrowwidth="narrow" startarrowlength="short" endarrowwidth="narrow" endarrowlength="short"/>
                    <v:path arrowok="t" o:extrusionok="f"/>
                  </v:shape>
                  <v:shape id="Shape 300" o:spid="_x0000_s1325" style="position:absolute;left:10451;top:3271;width:268;height:188;rotation:-90;visibility:visible;mso-wrap-style:square;v-text-anchor:middle"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stroke startarrowwidth="narrow" startarrowlength="short" endarrowwidth="narrow" endarrowlength="short"/>
                    <v:path arrowok="t" o:extrusionok="f"/>
                  </v:shape>
                  <v:shape id="Shape 301" o:spid="_x0000_s1326" style="position:absolute;left:10642;top:3190;width:33;height:29;rotation:-90;visibility:visible;mso-wrap-style:square;v-text-anchor:middle"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" path="m,29l16,14,31,,48,14,64,29r,15l48,57,16,44,,29xe" fillcolor="silver">
                    <v:stroke startarrowwidth="narrow" startarrowlength="short" endarrowwidth="narrow" endarrowlength="short"/>
                    <v:path arrowok="t" o:extrusionok="f"/>
                  </v:shape>
                  <v:shape id="Shape 302" o:spid="_x0000_s1327" style="position:absolute;left:9823;top:2345;width:1647;height:21;rotation:-90;visibility:visible;mso-wrap-style:square;v-text-anchor:middle"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" path="m48,29l,,17,,33,,48,,96,r65,l226,r79,l401,,514,,626,,754,r257,l1284,r303,l1877,r272,l2422,r111,l2662,r96,l2854,r80,l3015,r48,l3111,r31,l3142,29r-16,15l48,29xe" fillcolor="silver">
                    <v:stroke startarrowwidth="narrow" startarrowlength="short" endarrowwidth="narrow" endarrowlength="short"/>
                    <v:path arrowok="t" o:extrusionok="f"/>
                  </v:shape>
                  <v:shape id="Shape 303" o:spid="_x0000_s1328" style="position:absolute;left:8377;top:1327;width:2521;height:2159;rotation:-90;visibility:visible;mso-wrap-style:square;v-text-anchor:middle"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v:stroke startarrowwidth="narrow" startarrowlength="short" endarrowwidth="narrow" endarrowlength="short"/>
                    <v:path arrowok="t" o:extrusionok="f"/>
                  </v:shape>
                  <v:shape id="Shape 304" o:spid="_x0000_s1329" style="position:absolute;left:10485;top:1226;width:186;height:158;rotation:-90;visibility:visible;mso-wrap-style:square;v-text-anchor:middle"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stroke startarrowwidth="narrow" startarrowlength="short" endarrowwidth="narrow" endarrowlength="short"/>
                    <v:path arrowok="t" o:extrusionok="f"/>
                  </v:shape>
                  <v:shape id="Shape 305" o:spid="_x0000_s1330" style="position:absolute;left:10622;top:1396;width:34;height:36;rotation:-90;visibility:visible;mso-wrap-style:square;v-text-anchor:middle"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" path="m,l64,72,31,28,,xe" fillcolor="silver">
                    <v:stroke startarrowwidth="narrow" startarrowlength="short" endarrowwidth="narrow" endarrowlength="short"/>
                    <v:path arrowok="t" o:extrusionok="f"/>
                  </v:shape>
                  <v:shape id="Shape 306" o:spid="_x0000_s1331" style="position:absolute;left:10643;top:1433;width:9;height:7;rotation:-90;visibility:visible;mso-wrap-style:square;v-text-anchor:middle"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" path="m,l17,14,,xe" fillcolor="silver">
                    <v:stroke startarrowwidth="narrow" startarrowlength="short" endarrowwidth="narrow" endarrowlength="short"/>
                    <v:path arrowok="t" o:extrusionok="f"/>
                  </v:shape>
                  <v:shape id="Shape 307" o:spid="_x0000_s1332" style="position:absolute;left:10569;top:3535;width:34;height:130;rotation:-90;visibility:visible;mso-wrap-style:square;v-text-anchor:middle"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" path="m17,232l,15,,,17,,48,,65,r,15l65,130r,117l48,261r-15,l17,247r,-15xe" fillcolor="silver">
                    <v:stroke startarrowwidth="narrow" startarrowlength="short" endarrowwidth="narrow" endarrowlength="short"/>
                    <v:path arrowok="t" o:extrusionok="f"/>
                  </v:shape>
                  <v:shape id="Shape 308" o:spid="_x0000_s1333" style="position:absolute;left:10557;top:1405;width:58;height:130;rotation:-90;visibility:visible;mso-wrap-style:square;v-text-anchor:middle"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" path="m,247l,217,15,189,,117,,59,15,15,32,,63,,80,r,30l80,74r16,28l111,145,96,130,80,117r-17,l63,145r,29l96,217,63,174r,-14l32,145r,15l32,174r,30l15,204r,28l15,247r,14l,261,,247xe" fillcolor="silver">
                    <v:stroke startarrowwidth="narrow" startarrowlength="short" endarrowwidth="narrow" endarrowlength="short"/>
                    <v:path arrowok="t" o:extrusionok="f"/>
                  </v:shape>
                  <v:shape id="Shape 309" o:spid="_x0000_s1334" style="position:absolute;left:10640;top:1463;width:7;height:15;rotation:-90;visibility:visible;mso-wrap-style:square;v-text-anchor:middle"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" path="m,l15,29,,xe" fillcolor="silver">
                    <v:stroke startarrowwidth="narrow" startarrowlength="short" endarrowwidth="narrow" endarrowlength="short"/>
                    <v:path arrowok="t" o:extrusionok="f"/>
                  </v:shape>
                  <v:shape id="Shape 310" o:spid="_x0000_s1335" style="position:absolute;left:10583;top:3506;width:11;height:94;rotation:-90;visibility:visible;mso-wrap-style:square;v-text-anchor:middle"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" path="m,173l,,16,30r,56l16,173,,188,,173xe" fillcolor="silver">
                    <v:stroke startarrowwidth="narrow" startarrowlength="short" endarrowwidth="narrow" endarrowlength="short"/>
                    <v:path arrowok="t" o:extrusionok="f"/>
                  </v:shape>
                  <v:shape id="Shape 311" o:spid="_x0000_s1336" style="position:absolute;left:10578;top:3597;width:16;height:87;rotation:-90;visibility:visible;mso-wrap-style:square;v-text-anchor:middle"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" path="m,15l17,,34,15r,145l17,173,,160,,15xe" fillcolor="silver">
                    <v:stroke startarrowwidth="narrow" startarrowlength="short" endarrowwidth="narrow" endarrowlength="short"/>
                    <v:path arrowok="t" o:extrusionok="f"/>
                  </v:shape>
                  <v:shape id="Shape 312" o:spid="_x0000_s1337" style="position:absolute;left:10540;top:3139;width:92;height:87;rotation:-90;visibility:visible;mso-wrap-style:square;v-text-anchor:middle"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" path="m,160l144,73,129,58,81,30,17,15,,,48,15,81,30r63,28l177,73r-33,43l96,130,,173,,160xe" fillcolor="silver">
                    <v:stroke startarrowwidth="narrow" startarrowlength="short" endarrowwidth="narrow" endarrowlength="short"/>
                    <v:path arrowok="t" o:extrusionok="f"/>
                  </v:shape>
                  <v:shape id="Shape 313" o:spid="_x0000_s1338" style="position:absolute;left:10609;top:1345;width:10;height:14;rotation:-90;visibility:visible;mso-wrap-style:square;v-text-anchor:middle"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" path="m16,r,15l16,30,,15,16,xe" fillcolor="silver">
                    <v:stroke startarrowwidth="narrow" startarrowlength="short" endarrowwidth="narrow" endarrowlength="short"/>
                    <v:path arrowok="t" o:extrusionok="f"/>
                  </v:shape>
                  <v:shape id="Shape 314" o:spid="_x0000_s1339" style="position:absolute;left:9804;top:2320;width:1620;height:14;rotation:-90;visibility:visible;mso-wrap-style:square;v-text-anchor:middle"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" path="m49,15l,,15,,97,r64,l257,r96,l449,,560,,786,r240,l1283,r513,l2051,r242,l2500,r96,l2692,r81,l2853,r64,l2965,r48,l3045,r16,l3078,r15,15l3078,30r-17,l3045,30r-32,l2949,30r-63,l2805,30r-96,l2613,30r-113,l2372,30r-256,l1844,30r-273,l1283,30,1009,15r-255,l642,15r-113,l416,15r-79,l257,15r-64,l128,15r-31,l63,15r-14,xe" fillcolor="silver">
                    <v:stroke startarrowwidth="narrow" startarrowlength="short" endarrowwidth="narrow" endarrowlength="short"/>
                    <v:path arrowok="t" o:extrusionok="f"/>
                  </v:shape>
                  <v:shape id="Shape 315" o:spid="_x0000_s1340" style="position:absolute;left:10556;top:3474;width:51;height:50;rotation:-90;visibility:visible;mso-wrap-style:square;v-text-anchor:middle"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" path="m,l32,,63,13,80,28,96,43r,13l63,71,48,86,,100,,xe" fillcolor="silver">
                    <v:stroke startarrowwidth="narrow" startarrowlength="short" endarrowwidth="narrow" endarrowlength="short"/>
                    <v:path arrowok="t" o:extrusionok="f"/>
                  </v:shape>
                  <v:shape id="Shape 316" o:spid="_x0000_s1341" style="position:absolute;left:10527;top:3218;width:110;height:50;rotation:-90;visibility:visible;mso-wrap-style:square;v-text-anchor:middle"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" path="m64,71l48,56r-17,l16,43,,43r31,l64,28,79,r65,13l208,43,192,71r-32,l79,100,64,71xe" fillcolor="silver">
                    <v:stroke startarrowwidth="narrow" startarrowlength="short" endarrowwidth="narrow" endarrowlength="short"/>
                    <v:path arrowok="t" o:extrusionok="f"/>
                  </v:shape>
                  <v:shape id="Shape 317" o:spid="_x0000_s1342" style="position:absolute;left:9490;top:1379;width:1183;height:1021;rotation:-90;visibility:visible;mso-wrap-style:square;v-text-anchor:middle"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stroke startarrowwidth="narrow" startarrowlength="short" endarrowwidth="narrow" endarrowlength="short"/>
                    <v:path arrowok="t" o:extrusionok="f"/>
                  </v:shape>
                  <v:shape id="Shape 318" o:spid="_x0000_s1343" style="position:absolute;left:9807;top:2358;width:1151;height:392;rotation:-90;visibility:visible;mso-wrap-style:square;v-text-anchor:middle"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" path="m17,768l,740r242,l1027,753r111,-13l1155,740r,-189l1155,536r240,l1508,521r96,-13l1716,478r96,-44l1909,377r79,-58l2053,247r64,-88l2180,r17,15l2197,43r-17,44l2165,159r-48,58l2053,291r-48,56l1940,406r-79,43l1781,493r-81,15l1556,551r-65,13l1412,564r-209,15l1188,594r,189l17,768xe" fillcolor="silver">
                    <v:stroke startarrowwidth="narrow" startarrowlength="short" endarrowwidth="narrow" endarrowlength="short"/>
                    <v:path arrowok="t" o:extrusionok="f"/>
                  </v:shape>
                  <v:shape id="Shape 319" o:spid="_x0000_s1344" style="position:absolute;left:10555;top:1239;width:25;height:8;rotation:-90;visibility:visible;mso-wrap-style:square;v-text-anchor:middle"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" path="m,l16,,48,,33,15,,xe" fillcolor="silver">
                    <v:stroke startarrowwidth="narrow" startarrowlength="short" endarrowwidth="narrow" endarrowlength="short"/>
                    <v:path arrowok="t" o:extrusionok="f"/>
                  </v:shape>
                  <v:shape id="Shape 320" o:spid="_x0000_s1345" style="position:absolute;left:9711;top:2340;width:1185;height:493;rotation:-90;visibility:visible;mso-wrap-style:square;v-text-anchor:middle"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stroke startarrowwidth="narrow" startarrowlength="short" endarrowwidth="narrow" endarrowlength="short"/>
                    <v:path arrowok="t" o:extrusionok="f"/>
                  </v:shape>
                  <v:shape id="Shape 321" o:spid="_x0000_s1346" style="position:absolute;left:10441;top:1109;width:35;height:139;rotation:-90;visibility:visible;mso-wrap-style:square;v-text-anchor:middle"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" path="m48,217r,-59l31,102,16,58,,15,,,31,58r33,57l64,188,48,260,31,275r,-15l31,245,48,217xe" fillcolor="silver">
                    <v:stroke startarrowwidth="narrow" startarrowlength="short" endarrowwidth="narrow" endarrowlength="short"/>
                    <v:path arrowok="t" o:extrusionok="f"/>
                  </v:shape>
                  <v:shape id="Shape 322" o:spid="_x0000_s1347" style="position:absolute;left:10247;top:1377;width:301;height:261;rotation:-90;visibility:visible;mso-wrap-style:square;v-text-anchor:middle"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stroke startarrowwidth="narrow" startarrowlength="short" endarrowwidth="narrow" endarrowlength="short"/>
                    <v:path arrowok="t" o:extrusionok="f"/>
                  </v:shape>
                  <v:shape id="Shape 323" o:spid="_x0000_s1348" style="position:absolute;left:10493;top:3194;width:33;height:22;rotation:-90;visibility:visible;mso-wrap-style:square;v-text-anchor:middle"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" path="m,28l16,,31,,48,,64,15,48,28,31,43r-15,l,28xe" fillcolor="silver">
                    <v:stroke startarrowwidth="narrow" startarrowlength="short" endarrowwidth="narrow" endarrowlength="short"/>
                    <v:path arrowok="t" o:extrusionok="f"/>
                  </v:shape>
                  <v:shape id="Shape 324" o:spid="_x0000_s1349" style="position:absolute;left:10417;top:2653;width:69;height:95;rotation:-90;visibility:visible;mso-wrap-style:square;v-text-anchor:middle"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" path="m,145l48,117,65,102r31,l96,87,81,74,33,59,17,30,,,113,44r16,15l129,74r,28l96,130,65,145,33,160,,189,,174,,145xe" fillcolor="silver">
                    <v:stroke startarrowwidth="narrow" startarrowlength="short" endarrowwidth="narrow" endarrowlength="short"/>
                    <v:path arrowok="t" o:extrusionok="f"/>
                  </v:shape>
                  <v:shape id="Shape 325" o:spid="_x0000_s1350" style="position:absolute;left:10472;top:1210;width:32;height:22;rotation:-90;visibility:visible;mso-wrap-style:square;v-text-anchor:middle"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" path="m,l15,,31,,63,29r,15l,xe" fillcolor="silver">
                    <v:stroke startarrowwidth="narrow" startarrowlength="short" endarrowwidth="narrow" endarrowlength="short"/>
                    <v:path arrowok="t" o:extrusionok="f"/>
                  </v:shape>
                  <v:shape id="Shape 326" o:spid="_x0000_s1351" style="position:absolute;left:10428;top:2059;width:77;height:65;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" path="m16,l31,,64,,96,15r31,56l144,130,96,101,48,71r-32,l16,43,,28,16,xe" fillcolor="silver">
                    <v:stroke startarrowwidth="narrow" startarrowlength="short" endarrowwidth="narrow" endarrowlength="short"/>
                    <v:path arrowok="t" o:extrusionok="f"/>
                  </v:shape>
                  <v:shape id="Shape 327" o:spid="_x0000_s1352" style="position:absolute;left:10417;top:1821;width:61;height:87;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" path="m,160l,145,17,130,32,117,48,102,65,59r,-15l48,15,32,,65,,80,,97,44r16,43l97,130,80,160,48,174r-16,l,174,,160xe" fillcolor="silver">
                    <v:stroke startarrowwidth="narrow" startarrowlength="short" endarrowwidth="narrow" endarrowlength="short"/>
                    <v:path arrowok="t" o:extrusionok="f"/>
                  </v:shape>
                  <v:shape id="Shape 328" o:spid="_x0000_s1353" style="position:absolute;left:10417;top:1821;width:61;height:87;rotation:-90;visibility:visible;mso-wrap-style:square;v-text-anchor:middle"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" path="m,160l,145,17,130,32,117,48,102,65,59r,-15l48,15r,l32,,65,,80,,97,44r16,43l97,130,80,160,48,174r-16,l,174,,160e" fillcolor="silver">
                    <v:stroke startarrowwidth="narrow" startarrowlength="short" endarrowwidth="narrow" endarrowlength="short"/>
                    <v:path arrowok="t" o:extrusionok="f"/>
                  </v:shape>
                  <v:shape id="Shape 329" o:spid="_x0000_s1354" style="position:absolute;left:10414;top:1757;width:60;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" path="m,117l,87r17,l33,87r15,15l48,117r17,l81,102,65,74,33,59,17,30,,,33,,48,15,96,59r17,43l113,130,96,145,65,160r-17,l17,145,,117xe" fillcolor="silver">
                    <v:stroke startarrowwidth="narrow" startarrowlength="short" endarrowwidth="narrow" endarrowlength="short"/>
                    <v:path arrowok="t" o:extrusionok="f"/>
                  </v:shape>
                  <v:shape id="Shape 330" o:spid="_x0000_s1355" style="position:absolute;left:10414;top:1757;width:60;height:80;rotation:-90;visibility:visible;mso-wrap-style:square;v-text-anchor:middle"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" path="m,117l,87r17,l33,87r15,15l48,117r17,l81,102,65,74,33,59,17,30,,,33,,48,15,96,59r17,43l113,130,96,145,65,160r-17,l17,145,,117e" fillcolor="silver">
                    <v:stroke startarrowwidth="narrow" startarrowlength="short" endarrowwidth="narrow" endarrowlength="short"/>
                    <v:path arrowok="t" o:extrusionok="f"/>
                  </v:shape>
                  <v:shape id="Shape 331" o:spid="_x0000_s1356" style="position:absolute;left:10456;top:2766;width:34;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" path="m,13l,,17,,50,13,65,28r,15l34,28,,13xe" fillcolor="silver">
                    <v:stroke startarrowwidth="narrow" startarrowlength="short" endarrowwidth="narrow" endarrowlength="short"/>
                    <v:path arrowok="t" o:extrusionok="f"/>
                  </v:shape>
                  <v:shape id="Shape 332" o:spid="_x0000_s1357" style="position:absolute;left:10357;top:1252;width:167;height:58;rotation:-90;visibility:visible;mso-wrap-style:square;v-text-anchor:middle"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" path="m192,87r15,28l111,72r-63,l,72,,59,,44,15,15,48,r63,l175,r65,l255,r16,l271,15r-64,l192,15,159,29r,30l175,72r65,15l320,115r-17,l255,102,223,87r-31,xe" fillcolor="silver">
                    <v:stroke startarrowwidth="narrow" startarrowlength="short" endarrowwidth="narrow" endarrowlength="short"/>
                    <v:path arrowok="t" o:extrusionok="f"/>
                  </v:shape>
                  <v:shape id="Shape 333" o:spid="_x0000_s1358" style="position:absolute;left:10440;top:2619;width:24;height:21;rotation:-90;visibility:visible;mso-wrap-style:square;v-text-anchor:middle"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" path="m,13l,,15,,32,,48,13r,15l32,43,,43,,13xe" fillcolor="silver">
                    <v:stroke startarrowwidth="narrow" startarrowlength="short" endarrowwidth="narrow" endarrowlength="short"/>
                    <v:path arrowok="t" o:extrusionok="f"/>
                  </v:shape>
                  <v:shape id="Shape 334" o:spid="_x0000_s1359" style="position:absolute;left:10430;top:2804;width:35;height:28;rotation:-90;visibility:visible;mso-wrap-style:square;v-text-anchor:middle"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" path="m,28l16,15,48,r,15l65,15,48,58,16,43,,28xe" fillcolor="silver">
                    <v:stroke startarrowwidth="narrow" startarrowlength="short" endarrowwidth="narrow" endarrowlength="short"/>
                    <v:path arrowok="t" o:extrusionok="f"/>
                  </v:shape>
                  <v:shape id="Shape 335" o:spid="_x0000_s1360" style="position:absolute;left:10427;top:2733;width:42;height:28;rotation:-90;visibility:visible;mso-wrap-style:square;v-text-anchor:middle"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" path="m,28l32,,48,,63,,80,15r,28l63,43,48,58,32,43,,28xe" fillcolor="silver">
                    <v:stroke startarrowwidth="narrow" startarrowlength="short" endarrowwidth="narrow" endarrowlength="short"/>
                    <v:path arrowok="t" o:extrusionok="f"/>
                  </v:shape>
                  <v:shape id="Shape 336" o:spid="_x0000_s1361" style="position:absolute;left:10443;top:2865;width:16;height:8;rotation:-90;visibility:visible;mso-wrap-style:square;v-text-anchor:middle"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" path="m,15l,,32,r,15l15,15,,15xe" fillcolor="silver">
                    <v:stroke startarrowwidth="narrow" startarrowlength="short" endarrowwidth="narrow" endarrowlength="short"/>
                    <v:path arrowok="t" o:extrusionok="f"/>
                  </v:shape>
                  <v:shape id="Shape 337" o:spid="_x0000_s1362" style="position:absolute;left:10422;top:1217;width:32;height:7;rotation:-90;visibility:visible;mso-wrap-style:square;v-text-anchor:middle"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" path="m,15l31,,48,,63,15r-32,l,15xe" fillcolor="silver">
                    <v:stroke startarrowwidth="narrow" startarrowlength="short" endarrowwidth="narrow" endarrowlength="short"/>
                    <v:path arrowok="t" o:extrusionok="f"/>
                  </v:shape>
                  <v:shape id="Shape 338" o:spid="_x0000_s1363" style="position:absolute;left:10410;top:2770;width:34;height:14;rotation:-90;visibility:visible;mso-wrap-style:square;v-text-anchor:middle"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" path="m,14l34,,50,,65,,50,29r-33,l,14xe" fillcolor="silver">
                    <v:stroke startarrowwidth="narrow" startarrowlength="short" endarrowwidth="narrow" endarrowlength="short"/>
                    <v:path arrowok="t" o:extrusionok="f"/>
                  </v:shape>
                  <v:shape id="Shape 339" o:spid="_x0000_s1364" style="position:absolute;left:10320;top:1761;width:119;height:49;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" path="m,57l,43r31,l48,43,96,72r48,l160,72,175,57,160,43,144,28r-17,l112,28r,-15l112,r32,l175,r33,28l223,57,208,87r-16,13l144,100,79,87,,57xe" fillcolor="silver">
                    <v:stroke startarrowwidth="narrow" startarrowlength="short" endarrowwidth="narrow" endarrowlength="short"/>
                    <v:path arrowok="t" o:extrusionok="f"/>
                  </v:shape>
                  <v:shape id="Shape 340" o:spid="_x0000_s1365" style="position:absolute;left:10320;top:1761;width:119;height:49;rotation:-90;visibility:visible;mso-wrap-style:square;v-text-anchor:middle"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" path="m,57l,43r,l31,43r17,l96,72r48,l160,72,175,57,160,43,144,28r-17,l112,28r,-15l112,r32,l175,r33,28l223,57,208,87r-16,13l144,100,79,87,,57e" fillcolor="silver">
                    <v:stroke startarrowwidth="narrow" startarrowlength="short" endarrowwidth="narrow" endarrowlength="short"/>
                    <v:path arrowok="t" o:extrusionok="f"/>
                  </v:shape>
                  <v:shape id="Shape 341" o:spid="_x0000_s1366" style="position:absolute;left:10317;top:1525;width:89;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" path="m17,102l,72,17,29,48,16,96,r32,l161,16r15,43l161,72,144,87r-16,l128,59r,-15l113,29r-17,l80,44,65,59,48,87r17,15l96,102r17,l113,131r-17,l80,146r-32,l32,131,17,102xe" fillcolor="silver">
                    <v:stroke startarrowwidth="narrow" startarrowlength="short" endarrowwidth="narrow" endarrowlength="short"/>
                    <v:path arrowok="t" o:extrusionok="f"/>
                  </v:shape>
                  <v:shape id="Shape 342" o:spid="_x0000_s1367" style="position:absolute;left:10317;top:1525;width:89;height:73;rotation:-90;visibility:visible;mso-wrap-style:square;v-text-anchor:middle"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" path="m17,102l,72,17,29,48,16,96,r32,l161,16r15,43l161,72,144,87r-16,l128,59r,-15l113,29r-17,l80,44,65,59,48,87r17,15l65,102r31,l96,102r17,l113,131r-17,l80,146r-32,l32,131,17,102e" fillcolor="silver">
                    <v:stroke startarrowwidth="narrow" startarrowlength="short" endarrowwidth="narrow" endarrowlength="short"/>
                    <v:path arrowok="t" o:extrusionok="f"/>
                  </v:shape>
                  <v:shape id="Shape 343" o:spid="_x0000_s1368" style="position:absolute;left:9704;top:594;width:24;height:1347;rotation:-90;visibility:visible;mso-wrap-style:square;v-text-anchor:middle"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" path="m,2680l16,145r,-72l16,30,33,,48,160,33,2695r-17,l,2695r,-15xe" fillcolor="silver">
                    <v:stroke startarrowwidth="narrow" startarrowlength="short" endarrowwidth="narrow" endarrowlength="short"/>
                    <v:path arrowok="t" o:extrusionok="f"/>
                  </v:shape>
                  <v:shape id="Shape 344" o:spid="_x0000_s1369" style="position:absolute;left:9686;top:533;width:26;height:1381;rotation:-90;visibility:visible;mso-wrap-style:square;v-text-anchor:middle"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" path="m,l48,14r,15l48,44r,43l48,130r,59l48,261r,86l48,434r,102l48,651r,232l48,1130r,246l48,1623r,245l48,2101,31,2202r,101l31,2404r,87l31,2550r,71l31,2665r,43l31,2723r,15l,2767r,-15l,2723r,-28l,2636r,-58l,2506r,-87l,2333,,2231,,2116,,1883,,1636,,1376,,1115,,868,,638,,536,,419,,332,,246,,174,,115,,57,,29,,xe" fillcolor="silver">
                    <v:stroke startarrowwidth="narrow" startarrowlength="short" endarrowwidth="narrow" endarrowlength="short"/>
                    <v:path arrowok="t" o:extrusionok="f"/>
                  </v:shape>
                  <v:shape id="Shape 345" o:spid="_x0000_s1370" style="position:absolute;left:10253;top:1813;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" path="m48,143l64,100r,-13l64,56r-16,l33,56,16,71,,56,16,28,33,13r15,l64,13,81,28,96,43r,28l96,115r65,-15l225,100,240,71r,-15l240,43,225,28,209,43,192,56r-15,l161,56r,-13l177,28,192,13,225,r15,l273,13r15,15l288,71r-15,29l225,130r-33,13l144,143r-48,l96,130,64,143r,15l48,143xe" fillcolor="silver">
                    <v:stroke startarrowwidth="narrow" startarrowlength="short" endarrowwidth="narrow" endarrowlength="short"/>
                    <v:path arrowok="t" o:extrusionok="f"/>
                  </v:shape>
                  <v:shape id="Shape 346" o:spid="_x0000_s1371" style="position:absolute;left:10253;top:1813;width:151;height:79;rotation:-90;visibility:visible;mso-wrap-style:square;v-text-anchor:middle"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v:stroke startarrowwidth="narrow" startarrowlength="short" endarrowwidth="narrow" endarrowlength="short"/>
                    <v:path arrowok="t" o:extrusionok="f"/>
                  </v:shape>
                  <v:shape id="Shape 347" o:spid="_x0000_s1372" style="position:absolute;left:10285;top:1587;width:58;height:50;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" path="m48,100l16,28,,13,,,64,13r48,30l112,56r-16,l81,87,64,100r-16,xe" fillcolor="silver">
                    <v:stroke startarrowwidth="narrow" startarrowlength="short" endarrowwidth="narrow" endarrowlength="short"/>
                    <v:path arrowok="t" o:extrusionok="f"/>
                  </v:shape>
                  <v:shape id="Shape 348" o:spid="_x0000_s1373" style="position:absolute;left:10285;top:1587;width:58;height:50;rotation:-90;visibility:visible;mso-wrap-style:square;v-text-anchor:middle"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" path="m48,100l16,28,,13,,,,,64,13r48,30l112,56r-16,l81,87,64,100r-16,l48,100e" fillcolor="silver">
                    <v:stroke startarrowwidth="narrow" startarrowlength="short" endarrowwidth="narrow" endarrowlength="short"/>
                    <v:path arrowok="t" o:extrusionok="f"/>
                  </v:shape>
                  <v:shape id="Shape 349" o:spid="_x0000_s1374" style="position:absolute;left:10124;top:1706;width:127;height:115;rotation:-90;visibility:visible;mso-wrap-style:square;v-text-anchor:middle"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" path="m,202l,187,17,173,48,130,129,57,209,r16,13l240,28,209,72r-48,58l48,217,33,230r-16,l,202xe" fillcolor="silver">
                    <v:stroke startarrowwidth="narrow" startarrowlength="short" endarrowwidth="narrow" endarrowlength="short"/>
                    <v:path arrowok="t" o:extrusionok="f"/>
                  </v:shape>
                  <v:shape id="Shape 350" o:spid="_x0000_s1375" style="position:absolute;left:10140;top:1490;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" path="m,158l,130,,87r16,l16,130r17,15l48,145r16,l81,130,64,102,48,72,16,15,16,,33,,64,43,96,87r17,43l96,173,81,188r-33,l16,173,,158xe" fillcolor="silver">
                    <v:stroke startarrowwidth="narrow" startarrowlength="short" endarrowwidth="narrow" endarrowlength="short"/>
                    <v:path arrowok="t" o:extrusionok="f"/>
                  </v:shape>
                  <v:shape id="Shape 351" o:spid="_x0000_s1376" style="position:absolute;left:10140;top:1490;width:60;height:94;rotation:-90;visibility:visible;mso-wrap-style:square;v-text-anchor:middle"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" path="m,158l,130,,87r16,l16,130r17,15l48,145r16,l81,130,64,102,48,72,16,15,16,,33,,64,43,96,87r17,43l96,173,81,188r-33,l16,173,,158e" fillcolor="silver">
                    <v:stroke startarrowwidth="narrow" startarrowlength="short" endarrowwidth="narrow" endarrowlength="short"/>
                    <v:path arrowok="t" o:extrusionok="f"/>
                  </v:shape>
                  <v:shape id="Shape 352" o:spid="_x0000_s1377" style="position:absolute;left:10129;top:1768;width:59;height:42;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" path="m,87l96,r16,l64,59,31,74,,87xe" fillcolor="silver">
                    <v:stroke startarrowwidth="narrow" startarrowlength="short" endarrowwidth="narrow" endarrowlength="short"/>
                    <v:path arrowok="t" o:extrusionok="f"/>
                  </v:shape>
                  <v:shape id="Shape 353" o:spid="_x0000_s1378" style="position:absolute;left:10109;top:1436;width:92;height:50;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" path="m,13l,,16,,64,43,96,57r16,l127,57,144,43,127,28r-15,l112,13,127,r17,l175,28r,29l175,72r-15,28l144,100r-48,l48,72,31,43,,13xe" fillcolor="silver">
                    <v:stroke startarrowwidth="narrow" startarrowlength="short" endarrowwidth="narrow" endarrowlength="short"/>
                    <v:path arrowok="t" o:extrusionok="f"/>
                  </v:shape>
                  <v:shape id="Shape 354" o:spid="_x0000_s1379" style="position:absolute;left:10109;top:1436;width:92;height:50;rotation:-90;visibility:visible;mso-wrap-style:square;v-text-anchor:middle"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" path="m,13l,,16,,64,43,96,57r16,l127,57,144,43,127,28r-15,l112,13,127,r17,l175,28r,29l175,72r-15,28l144,100r-48,l48,72,31,43,,13e" fillcolor="silver">
                    <v:stroke startarrowwidth="narrow" startarrowlength="short" endarrowwidth="narrow" endarrowlength="short"/>
                    <v:path arrowok="t" o:extrusionok="f"/>
                  </v:shape>
                  <v:shape id="Shape 355" o:spid="_x0000_s1380" style="position:absolute;left:10146;top:2120;width:26;height:42;rotation:-90;visibility:visible;mso-wrap-style:square;v-text-anchor:middle"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" path="m,l31,15,48,30r,57l,44,,30,,15,,xe" fillcolor="silver">
                    <v:stroke startarrowwidth="narrow" startarrowlength="short" endarrowwidth="narrow" endarrowlength="short"/>
                    <v:path arrowok="t" o:extrusionok="f"/>
                  </v:shape>
                  <v:shape id="Shape 356" o:spid="_x0000_s1381" style="position:absolute;left:10099;top:1567;width:68;height:79;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" path="m,146l,131,,102,,74,16,59r17,l33,74r,28l33,131r15,l64,131,96,102r,-43l96,r16,l129,30r,44l129,102r-17,44l81,161r-17,l33,161,,146xe" fillcolor="silver">
                    <v:stroke startarrowwidth="narrow" startarrowlength="short" endarrowwidth="narrow" endarrowlength="short"/>
                    <v:path arrowok="t" o:extrusionok="f"/>
                  </v:shape>
                  <v:shape id="Shape 357" o:spid="_x0000_s1382" style="position:absolute;left:10099;top:1567;width:68;height:79;rotation:-90;visibility:visible;mso-wrap-style:square;v-text-anchor:middle"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" path="m,146l,131,,102,,74,16,59r17,l33,74r,28l33,131r15,l64,131,96,102r,-43l96,r16,l112,r17,30l129,74r,28l112,146,81,161r-17,l33,161,,146e" fillcolor="silver">
                    <v:stroke startarrowwidth="narrow" startarrowlength="short" endarrowwidth="narrow" endarrowlength="short"/>
                    <v:path arrowok="t" o:extrusionok="f"/>
                  </v:shape>
                  <v:shape id="Shape 358" o:spid="_x0000_s1383" style="position:absolute;left:9746;top:1820;width:456;height:383;rotation:-90;visibility:visible;mso-wrap-style:square;v-text-anchor:middle"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stroke startarrowwidth="narrow" startarrowlength="short" endarrowwidth="narrow" endarrowlength="short"/>
                    <v:path arrowok="t" o:extrusionok="f"/>
                  </v:shape>
                  <v:shape id="Shape 359" o:spid="_x0000_s1384" style="position:absolute;left:10134;top:1603;width:7;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" path="m,l17,,,xe" fillcolor="silver">
                    <v:stroke startarrowwidth="narrow" startarrowlength="short" endarrowwidth="narrow" endarrowlength="short"/>
                    <v:path arrowok="t" o:extrusionok="f"/>
                  </v:shape>
                  <v:shape id="Shape 360" o:spid="_x0000_s1385" style="position:absolute;left:10134;top:1603;width:7;height:0;rotation:-90;visibility:visible;mso-wrap-style:square;v-text-anchor:middle" coordsize="1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" path="m,l,,17,r,l17,,,e" fillcolor="silver">
                    <v:stroke startarrowwidth="narrow" startarrowlength="short" endarrowwidth="narrow" endarrowlength="short"/>
                    <v:path arrowok="t" o:extrusionok="f"/>
                  </v:shape>
                  <v:shape id="Shape 361" o:spid="_x0000_s1386" style="position:absolute;left:10054;top:1424;width:85;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" path="m,87l48,73,129,r15,15l161,30,144,73r-15,29l96,102r-31,l,102,,87xe" fillcolor="silver">
                    <v:stroke startarrowwidth="narrow" startarrowlength="short" endarrowwidth="narrow" endarrowlength="short"/>
                    <v:path arrowok="t" o:extrusionok="f"/>
                  </v:shape>
                  <v:shape id="Shape 362" o:spid="_x0000_s1387" style="position:absolute;left:10054;top:1424;width:85;height:52;rotation:-90;visibility:visible;mso-wrap-style:square;v-text-anchor:middle"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" path="m,87l48,73,129,r15,15l161,30,144,73r-15,29l96,102r-31,l,102,,87e" fillcolor="silver">
                    <v:stroke startarrowwidth="narrow" startarrowlength="short" endarrowwidth="narrow" endarrowlength="short"/>
                    <v:path arrowok="t" o:extrusionok="f"/>
                  </v:shape>
                  <v:shape id="Shape 363" o:spid="_x0000_s1388" style="position:absolute;left:10085;top:1946;width:9;height:37;rotation:-90;visibility:visible;mso-wrap-style:square;v-text-anchor:middle"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" path="m,l15,15r,15l15,58,,73,,xe" fillcolor="silver">
                    <v:stroke startarrowwidth="narrow" startarrowlength="short" endarrowwidth="narrow" endarrowlength="short"/>
                    <v:path arrowok="t" o:extrusionok="f"/>
                  </v:shape>
                  <v:shape id="Shape 364" o:spid="_x0000_s1389" style="position:absolute;left:10019;top:1581;width:92;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" path="m,72l,44,15,29,48,,79,,96,14r-17,l48,29r,15l48,57r31,l111,44,159,r16,l175,14,159,44,144,72,111,87r-32,l31,87,,72xe" fillcolor="silver">
                    <v:stroke startarrowwidth="narrow" startarrowlength="short" endarrowwidth="narrow" endarrowlength="short"/>
                    <v:path arrowok="t" o:extrusionok="f"/>
                  </v:shape>
                  <v:shape id="Shape 365" o:spid="_x0000_s1390" style="position:absolute;left:10019;top:1581;width:92;height:43;rotation:-90;visibility:visible;mso-wrap-style:square;v-text-anchor:middle"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" path="m,72l,44,15,29,48,r,l79,,96,14r-17,l48,29r,15l48,57r31,l111,44,159,r16,l175,14r,l159,44,144,72,111,87r-32,l31,87,,72e" fillcolor="silver">
                    <v:stroke startarrowwidth="narrow" startarrowlength="short" endarrowwidth="narrow" endarrowlength="short"/>
                    <v:path arrowok="t" o:extrusionok="f"/>
                  </v:shape>
                  <v:shape id="Shape 366" o:spid="_x0000_s1391" style="position:absolute;left:10065;top:1355;width:1;height:1;rotation:-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" path="m,l,,,e" fillcolor="silver">
                    <v:stroke startarrowwidth="narrow" startarrowlength="short" endarrowwidth="narrow" endarrowlength="short"/>
                    <v:path arrowok="t" o:extrusionok="f"/>
                  </v:shape>
                  <v:shape id="Shape 367" o:spid="_x0000_s1392" style="position:absolute;left:9984;top:1540;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" path="m,44l,29,16,,33,r,14l33,29r,15l33,57r15,l64,44,81,29r15,l112,44,96,57,81,72,33,87r-17,l16,72,,44xe" fillcolor="silver">
                    <v:stroke startarrowwidth="narrow" startarrowlength="short" endarrowwidth="narrow" endarrowlength="short"/>
                    <v:path arrowok="t" o:extrusionok="f"/>
                  </v:shape>
                  <v:shape id="Shape 368" o:spid="_x0000_s1393" style="position:absolute;left:9984;top:1540;width:59;height:44;rotation:-90;visibility:visible;mso-wrap-style:square;v-text-anchor:middle"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" path="m,44l,29,16,,33,r,14l33,29r,15l33,57r15,l64,44,81,29r15,l112,44,96,57,81,72,33,87r-17,l16,72,,44e" fillcolor="silver">
                    <v:stroke startarrowwidth="narrow" startarrowlength="short" endarrowwidth="narrow" endarrowlength="short"/>
                    <v:path arrowok="t" o:extrusionok="f"/>
                  </v:shape>
                  <v:shape id="Shape 369" o:spid="_x0000_s1394" style="position:absolute;left:10008;top:1866;width:25;height:14;rotation:-90;visibility:visible;mso-wrap-style:square;v-text-anchor:middle"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" path="m,13l,,15,,48,r,13l31,28r-16,l,13xe" fillcolor="silver">
                    <v:stroke startarrowwidth="narrow" startarrowlength="short" endarrowwidth="narrow" endarrowlength="short"/>
                    <v:path arrowok="t" o:extrusionok="f"/>
                  </v:shape>
                  <v:shape id="Shape 370" o:spid="_x0000_s1395" style="position:absolute;left:9305;top:1066;width:454;height:948;rotation:-90;visibility:visible;mso-wrap-style:square;v-text-anchor:middle"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stroke startarrowwidth="narrow" startarrowlength="short" endarrowwidth="narrow" endarrowlength="short"/>
                    <v:path arrowok="t" o:extrusionok="f"/>
                  </v:shape>
                  <v:shape id="Shape 371" o:spid="_x0000_s1396" style="position:absolute;left:9221;top:1134;width:564;height:990;rotation:-90;visibility:visible;mso-wrap-style:square;v-text-anchor:middle"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stroke startarrowwidth="narrow" startarrowlength="short" endarrowwidth="narrow" endarrowlength="short"/>
                    <v:path arrowok="t" o:extrusionok="f"/>
                  </v:shape>
                  <v:shape id="Shape 372" o:spid="_x0000_s1397" style="position:absolute;left:9953;top:1996;width:33;height:31;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" path="m,30l,15,,,16,,31,,64,58r-33,l,30xe" fillcolor="silver">
                    <v:stroke startarrowwidth="narrow" startarrowlength="short" endarrowwidth="narrow" endarrowlength="short"/>
                    <v:path arrowok="t" o:extrusionok="f"/>
                  </v:shape>
                  <v:shape id="Shape 373" o:spid="_x0000_s1398" style="position:absolute;left:9811;top:2020;width:168;height:151;rotation:-90;visibility:visible;mso-wrap-style:square;v-text-anchor:middle"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stroke startarrowwidth="narrow" startarrowlength="short" endarrowwidth="narrow" endarrowlength="short"/>
                    <v:path arrowok="t" o:extrusionok="f"/>
                  </v:shape>
                  <v:shape id="Shape 374" o:spid="_x0000_s1399" style="position:absolute;left:9870;top:1413;width:76;height:64;rotation:-90;visibility:visible;mso-wrap-style:square;v-text-anchor:middle"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" path="m31,87l,44,,15,31,,48,15,96,44r48,86l96,102,31,87xe" fillcolor="silver">
                    <v:stroke startarrowwidth="narrow" startarrowlength="short" endarrowwidth="narrow" endarrowlength="short"/>
                    <v:path arrowok="t" o:extrusionok="f"/>
                  </v:shape>
                  <v:shape id="Shape 375" o:spid="_x0000_s1400" style="position:absolute;left:9852;top:1785;width:35;height:31;rotation:-90;visibility:visible;mso-wrap-style:square;v-text-anchor:middle"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" path="m,15l16,,31,,64,43,48,58r-32,l,15xe" fillcolor="silver">
                    <v:stroke startarrowwidth="narrow" startarrowlength="short" endarrowwidth="narrow" endarrowlength="short"/>
                    <v:path arrowok="t" o:extrusionok="f"/>
                  </v:shape>
                  <v:shape id="Shape 376" o:spid="_x0000_s1401" style="position:absolute;left:9420;top:1463;width:35;height:22;rotation:-90;visibility:visible;mso-wrap-style:square;v-text-anchor:middle"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" path="m,43l17,15,33,,48,15,65,28,48,43r-15,l17,43,,43xe" fillcolor="silver">
                    <v:stroke startarrowwidth="narrow" startarrowlength="short" endarrowwidth="narrow" endarrowlength="short"/>
                    <v:path arrowok="t" o:extrusionok="f"/>
                  </v:shape>
                  <v:shape id="Shape 377" o:spid="_x0000_s1402" style="position:absolute;left:9325;top:1443;width:109;height:51;rotation:-90;visibility:visible;mso-wrap-style:square;v-text-anchor:middle"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" path="m,l32,15,63,30r48,28l144,30,159,15,176,r31,l176,30,159,73r-31,29l111,102r-31,l32,58,,xe" fillcolor="silver">
                    <v:stroke startarrowwidth="narrow" startarrowlength="short" endarrowwidth="narrow" endarrowlength="short"/>
                    <v:path arrowok="t" o:extrusionok="f"/>
                  </v:shape>
                  <v:shape id="Shape 378" o:spid="_x0000_s1403" style="position:absolute;left:9323;top:1453;width:42;height:36;rotation:-90;visibility:visible;mso-wrap-style:square;v-text-anchor:middle"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" path="m,43l17,13,33,,48,13,81,28,65,43r,14l33,72,17,57,,43xe" fillcolor="silver">
                    <v:stroke startarrowwidth="narrow" startarrowlength="short" endarrowwidth="narrow" endarrowlength="short"/>
                    <v:path arrowok="t" o:extrusionok="f"/>
                  </v:shape>
                  <v:shape id="Shape 379" o:spid="_x0000_s1404" style="position:absolute;left:9313;top:1489;width:26;height:29;rotation:-90;visibility:visible;mso-wrap-style:square;v-text-anchor:middle"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" path="m,43l17,15,33,,48,r,15l48,30,17,58,,43xe" fillcolor="silver">
                    <v:stroke startarrowwidth="narrow" startarrowlength="short" endarrowwidth="narrow" endarrowlength="short"/>
                    <v:path arrowok="t" o:extrusionok="f"/>
                  </v:shape>
                  <v:shape id="Shape 380" o:spid="_x0000_s1405" style="position:absolute;left:9306;top:1430;width:25;height:29;rotation:-90;visibility:visible;mso-wrap-style:square;v-text-anchor:middle"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" path="m16,l31,28,48,56r-17,l16,28,,13,16,xe" fillcolor="silver">
                    <v:stroke startarrowwidth="narrow" startarrowlength="short" endarrowwidth="narrow" endarrowlength="short"/>
                    <v:path arrowok="t" o:extrusionok="f"/>
                  </v:shape>
                  <v:shape id="Shape 381" o:spid="_x0000_s1406" style="position:absolute;left:9277;top:1464;width:16;height:22;rotation:-90;visibility:visible;mso-wrap-style:square;v-text-anchor:middle"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" path="m,28l,13,16,,31,13r,15l16,44,,44,,28xe" fillcolor="silver">
                    <v:stroke startarrowwidth="narrow" startarrowlength="short" endarrowwidth="narrow" endarrowlength="short"/>
                    <v:path arrowok="t" o:extrusionok="f"/>
                  </v:shape>
                  <v:shape id="Shape 382" o:spid="_x0000_s1407" style="position:absolute;left:9232;top:1472;width:25;height:16;rotation:-90;visibility:visible;mso-wrap-style:square;v-text-anchor:middle"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" path="m,15l17,,33,,48,15,33,30r-16,l,15xe" fillcolor="silver">
                    <v:stroke startarrowwidth="narrow" startarrowlength="short" endarrowwidth="narrow" endarrowlength="short"/>
                    <v:path arrowok="t" o:extrusionok="f"/>
                  </v:shape>
                  <v:shape id="Shape 383" o:spid="_x0000_s1408" style="position:absolute;left:8943;top:1251;width:119;height:94;rotation:-90;visibility:visible;mso-wrap-style:square;v-text-anchor:middle"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" path="m,44l,,16,r,15l48,72r16,30l96,131r16,l144,131,208,r17,15l208,29r,15l177,116r-48,73l81,159,48,131,,44xe" fillcolor="silver">
                    <v:stroke startarrowwidth="narrow" startarrowlength="short" endarrowwidth="narrow" endarrowlength="short"/>
                    <v:path arrowok="t" o:extrusionok="f"/>
                  </v:shape>
                  <v:shape id="Shape 384" o:spid="_x0000_s1409" style="position:absolute;left:8916;top:1245;width:68;height:101;rotation:-90;visibility:visible;mso-wrap-style:square;v-text-anchor:middle"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" path="m16,144l,100,,72,33,57r15,l48,44,64,13,81,r,28l96,44r33,43l96,144,64,202r-16,l33,174,16,144xe" fillcolor="silver">
                    <v:stroke startarrowwidth="narrow" startarrowlength="short" endarrowwidth="narrow" endarrowlength="short"/>
                    <v:path arrowok="t" o:extrusionok="f"/>
                  </v:shape>
                  <v:shape id="Shape 385" o:spid="_x0000_s1410" style="position:absolute;left:8964;top:1186;width:35;height:36;rotation:-90;visibility:visible;mso-wrap-style:square;v-text-anchor:middle"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" path="m,44l,14,17,,49,,65,29r,15l32,72,17,57,,44xe" fillcolor="silver">
                    <v:stroke startarrowwidth="narrow" startarrowlength="short" endarrowwidth="narrow" endarrowlength="short"/>
                    <v:path arrowok="t" o:extrusionok="f"/>
                  </v:shape>
                  <v:shape id="Shape 386" o:spid="_x0000_s1411" style="position:absolute;left:8966;top:1378;width:26;height:29;rotation:-90;visibility:visible;mso-wrap-style:square;v-text-anchor:middle"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" path="m,44l16,29,31,,48,14r,15l48,44r,13l16,57,,44xe" fillcolor="silver">
                    <v:stroke startarrowwidth="narrow" startarrowlength="short" endarrowwidth="narrow" endarrowlength="short"/>
                    <v:path arrowok="t" o:extrusionok="f"/>
                  </v:shape>
                  <v:shape id="Shape 387" o:spid="_x0000_s1412" style="position:absolute;left:8783;top:1112;width:108;height:226;rotation:-90;visibility:visible;mso-wrap-style:square;v-text-anchor:middle"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stroke startarrowwidth="narrow" startarrowlength="short" endarrowwidth="narrow" endarrowlength="short"/>
                    <v:path arrowok="t" o:extrusionok="f"/>
                  </v:shape>
                  <v:shape id="Shape 388" o:spid="_x0000_s1413" style="position:absolute;left:8779;top:1228;width:109;height:232;rotation:-90;visibility:visible;mso-wrap-style:square;v-text-anchor:middle"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stroke startarrowwidth="narrow" startarrowlength="short" endarrowwidth="narrow" endarrowlength="short"/>
                    <v:path arrowok="t" o:extrusionok="f"/>
                  </v:shape>
                  <v:shape id="Shape 389" o:spid="_x0000_s1414" style="position:absolute;left:8684;top:1267;width:51;height:44;rotation:-90;visibility:visible;mso-wrap-style:square;v-text-anchor:middle"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" path="m,l96,r,15l96,44,63,87r-15,l31,72,15,44,,15,,xe" fillcolor="silver">
                    <v:stroke startarrowwidth="narrow" startarrowlength="short" endarrowwidth="narrow" endarrowlength="short"/>
                    <v:path arrowok="t" o:extrusionok="f"/>
                  </v:shape>
                  <v:shape id="Shape 390" o:spid="_x0000_s1415" style="position:absolute;left:8616;top:1280;width:93;height:7;rotation:-90;visibility:visible;mso-wrap-style:square;v-text-anchor:middle"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" path="m,15l81,r48,l177,15r-96,l33,15,,15xe" fillcolor="silver">
                    <v:stroke startarrowwidth="narrow" startarrowlength="short" endarrowwidth="narrow" endarrowlength="short"/>
                    <v:path arrowok="t" o:extrusionok="f"/>
                  </v:shape>
                  <v:shape id="Shape 391" o:spid="_x0000_s1416" style="position:absolute;left:8551;top:1270;width:152;height:36;rotation:-90;visibility:visible;mso-wrap-style:square;v-text-anchor:middle"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" path="m,43l,13,15,,271,r17,28l288,43,271,72,31,72,,57,,43xe" fillcolor="silver">
                    <v:stroke startarrowwidth="narrow" startarrowlength="short" endarrowwidth="narrow" endarrowlength="short"/>
                    <v:path arrowok="t" o:extrusionok="f"/>
                  </v:shape>
                  <v:shape id="Shape 392" o:spid="_x0000_s1417" style="position:absolute;left:8537;top:1289;width:93;height:7;rotation:-90;visibility:visible;mso-wrap-style:square;v-text-anchor:middle"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" path="m,l96,r79,l175,15r-79,l,15,,xe" fillcolor="silver">
                    <v:stroke startarrowwidth="narrow" startarrowlength="short" endarrowwidth="narrow" endarrowlength="short"/>
                    <v:path arrowok="t" o:extrusionok="f"/>
                  </v:shape>
                  <v:shapetype id="_x0000_t32" coordsize="21600,21600" o:spt="32" o:oned="t" path="m,l21600,21600e" filled="f">
                    <v:path arrowok="t" fillok="f" o:connecttype="none"/>
                    <o:lock v:ext="edit" shapetype="t"/>
                  </v:shapetype>
                  <v:shape id="Straight Arrow Connector 4" o:spid="_x0000_s1418" type="#_x0000_t32" style="position:absolute;left:4127;top:1243;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" strokeweight="3pt">
                    <v:stroke startarrowwidth="narrow" startarrowlength="short" endarrowwidth="narrow" endarrowlength="short"/>
                  </v:shape>
                  <v:shape id="Straight Arrow Connector 393" o:spid="_x0000_s1419" type="#_x0000_t32" style="position:absolute;left:4127;top:1305;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" strokeweight="1.5pt">
                    <v:stroke startarrowwidth="narrow" startarrowlength="short" endarrowwidth="narrow" endarrowlength="short"/>
                  </v:shape>
                  <v:shape id="Straight Arrow Connector 394" o:spid="_x0000_s1420" type="#_x0000_t32" style="position:absolute;left:4078;top:15607;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" strokeweight="3pt">
                    <v:stroke startarrowwidth="narrow" startarrowlength="short" endarrowwidth="narrow" endarrowlength="short"/>
                  </v:shape>
                  <v:shape id="Straight Arrow Connector 395" o:spid="_x0000_s1421" type="#_x0000_t32" style="position:absolute;left:4078;top:15532;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" strokeweight="1.5pt">
                    <v:stroke startarrowwidth="narrow" startarrowlength="short" endarrowwidth="narrow" endarrowlength="short"/>
                  </v:shape>
                  <v:shape id="Straight Arrow Connector 396" o:spid="_x0000_s1422" type="#_x0000_t32" style="position:absolute;left:-2837;top:8423;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" strokeweight="3pt">
                    <v:stroke startarrowwidth="narrow" startarrowlength="short" endarrowwidth="narrow" endarrowlength="short"/>
                  </v:shape>
                  <v:shape id="Straight Arrow Connector 397" o:spid="_x0000_s1423" type="#_x0000_t32" style="position:absolute;left:-2758;top:8423;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" strokeweight="1.5pt">
                    <v:stroke startarrowwidth="narrow" startarrowlength="short" endarrowwidth="narrow" endarrowlength="short"/>
                  </v:shape>
                  <v:shape id="Straight Arrow Connector 398" o:spid="_x0000_s1424" type="#_x0000_t32" style="position:absolute;left:5995;top:8504;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" strokeweight="3pt">
                    <v:stroke startarrowwidth="narrow" startarrowlength="short" endarrowwidth="narrow" endarrowlength="short"/>
                  </v:shape>
                  <v:shape id="Straight Arrow Connector 399" o:spid="_x0000_s1425" type="#_x0000_t32" style="position:absolute;left:5933;top:8504;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" strokeweight="1.5pt">
                    <v:stroke startarrowwidth="narrow" startarrowlength="short" endarrowwidth="narrow" endarrowlength="short"/>
                  </v:shape>
                  <v:shape id="Straight Arrow Connector 400" o:spid="_x0000_s1426" type="#_x0000_t32" style="position:absolute;left:4127;top:1354;width:4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" strokeweight="3pt">
                    <v:stroke startarrowwidth="narrow" startarrowlength="short" endarrowwidth="narrow" endarrowlength="short"/>
                  </v:shape>
                  <v:shape id="Straight Arrow Connector 401" o:spid="_x0000_s1427" type="#_x0000_t32" style="position:absolute;left:4078;top:15474;width:43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" strokeweight="3pt">
                    <v:stroke startarrowwidth="narrow" startarrowlength="short" endarrowwidth="narrow" endarrowlength="short"/>
                  </v:shape>
                  <v:shape id="Straight Arrow Connector 402" o:spid="_x0000_s1428" type="#_x0000_t32" style="position:absolute;left:-2704;top:8421;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" strokeweight="3pt">
                    <v:stroke startarrowwidth="narrow" startarrowlength="short" endarrowwidth="narrow" endarrowlength="short"/>
                  </v:shape>
                  <v:shape id="Straight Arrow Connector 403" o:spid="_x0000_s1429" type="#_x0000_t32" style="position:absolute;left:5862;top:8519;width:931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" strokeweight="3pt">
                    <v:stroke startarrowwidth="narrow" startarrowlength="short" endarrowwidth="narrow" endarrowlength="short"/>
                  </v:shape>
                </v:group>
              </v:group>
            </w:pict>
          </mc:Fallback>
        </mc:AlternateContent>
      </w:r>
      <w:r w:rsidR="00367C65" w:rsidRPr="00187BCC">
        <w:rPr>
          <w:b/>
          <w:sz w:val="32"/>
          <w:szCs w:val="32"/>
          <w:highlight w:val="white"/>
        </w:rPr>
        <w:t>ĐẠI HỌC DUY TÂN</w:t>
      </w:r>
    </w:p>
    <w:p w:rsidR="00353706" w:rsidRPr="00187BCC" w:rsidRDefault="00367C65" w:rsidP="008A6156">
      <w:pPr>
        <w:spacing w:line="360" w:lineRule="auto"/>
        <w:jc w:val="center"/>
        <w:rPr>
          <w:b/>
          <w:sz w:val="32"/>
          <w:szCs w:val="32"/>
          <w:highlight w:val="white"/>
        </w:rPr>
      </w:pPr>
      <w:r w:rsidRPr="00187BCC">
        <w:rPr>
          <w:b/>
          <w:sz w:val="32"/>
          <w:szCs w:val="32"/>
          <w:highlight w:val="white"/>
        </w:rPr>
        <w:t>KHOA CÔNG NGHỆ THÔNG TIN</w:t>
      </w:r>
    </w:p>
    <w:p w:rsidR="00353706" w:rsidRPr="00187BCC" w:rsidRDefault="00367C65" w:rsidP="008A6156">
      <w:pPr>
        <w:spacing w:line="360" w:lineRule="auto"/>
        <w:jc w:val="center"/>
        <w:rPr>
          <w:b/>
          <w:sz w:val="28"/>
          <w:szCs w:val="28"/>
        </w:rPr>
      </w:pPr>
      <w:r w:rsidRPr="00187BCC">
        <w:rPr>
          <w:b/>
          <w:sz w:val="28"/>
          <w:szCs w:val="28"/>
        </w:rPr>
        <w:t>--------------</w:t>
      </w:r>
      <w:r w:rsidR="008A6156">
        <w:rPr>
          <w:b/>
          <w:bCs/>
          <w:color w:val="000000"/>
          <w:sz w:val="28"/>
          <w:szCs w:val="28"/>
          <w14:shadow w14:blurRad="50800" w14:dist="38100" w14:dir="2700000" w14:sx="100000" w14:sy="100000" w14:kx="0" w14:ky="0" w14:algn="tl">
            <w14:srgbClr w14:val="000000">
              <w14:alpha w14:val="60000"/>
            </w14:srgbClr>
          </w14:shadow>
        </w:rPr>
        <w:sym w:font="Wingdings" w:char="F0D0"/>
      </w:r>
      <w:r w:rsidR="008A6156">
        <w:rPr>
          <w:b/>
          <w:bCs/>
          <w:color w:val="000000"/>
          <w:sz w:val="28"/>
          <w:szCs w:val="28"/>
          <w14:shadow w14:blurRad="50800" w14:dist="38100" w14:dir="2700000" w14:sx="100000" w14:sy="100000" w14:kx="0" w14:ky="0" w14:algn="tl">
            <w14:srgbClr w14:val="000000">
              <w14:alpha w14:val="60000"/>
            </w14:srgbClr>
          </w14:shadow>
        </w:rPr>
        <w:sym w:font="Wingdings" w:char="F0D1"/>
      </w:r>
      <w:r w:rsidR="008A6156">
        <w:rPr>
          <w:b/>
          <w:bCs/>
          <w:color w:val="000000"/>
          <w:sz w:val="28"/>
          <w:szCs w:val="28"/>
          <w14:shadow w14:blurRad="50800" w14:dist="38100" w14:dir="2700000" w14:sx="100000" w14:sy="100000" w14:kx="0" w14:ky="0" w14:algn="tl">
            <w14:srgbClr w14:val="000000">
              <w14:alpha w14:val="60000"/>
            </w14:srgbClr>
          </w14:shadow>
        </w:rPr>
        <w:sym w:font="Wingdings" w:char="F0B6"/>
      </w:r>
      <w:r w:rsidR="008A6156">
        <w:rPr>
          <w:b/>
          <w:bCs/>
          <w:color w:val="000000"/>
          <w:sz w:val="28"/>
          <w:szCs w:val="28"/>
          <w14:shadow w14:blurRad="50800" w14:dist="38100" w14:dir="2700000" w14:sx="100000" w14:sy="100000" w14:kx="0" w14:ky="0" w14:algn="tl">
            <w14:srgbClr w14:val="000000">
              <w14:alpha w14:val="60000"/>
            </w14:srgbClr>
          </w14:shadow>
        </w:rPr>
        <w:sym w:font="Wingdings" w:char="F0D0"/>
      </w:r>
      <w:r w:rsidR="008A6156">
        <w:rPr>
          <w:b/>
          <w:bCs/>
          <w:color w:val="000000"/>
          <w:sz w:val="28"/>
          <w:szCs w:val="28"/>
          <w14:shadow w14:blurRad="50800" w14:dist="38100" w14:dir="2700000" w14:sx="100000" w14:sy="100000" w14:kx="0" w14:ky="0" w14:algn="tl">
            <w14:srgbClr w14:val="000000">
              <w14:alpha w14:val="60000"/>
            </w14:srgbClr>
          </w14:shadow>
        </w:rPr>
        <w:sym w:font="Wingdings" w:char="F0D1"/>
      </w:r>
      <w:r w:rsidRPr="00187BCC">
        <w:rPr>
          <w:b/>
          <w:sz w:val="28"/>
          <w:szCs w:val="28"/>
        </w:rPr>
        <w:t>-------------</w:t>
      </w:r>
    </w:p>
    <w:p w:rsidR="00353706" w:rsidRPr="00187BCC" w:rsidRDefault="00353706">
      <w:pPr>
        <w:spacing w:line="360" w:lineRule="auto"/>
        <w:jc w:val="center"/>
        <w:rPr>
          <w:b/>
          <w:sz w:val="32"/>
          <w:szCs w:val="32"/>
          <w:highlight w:val="white"/>
        </w:rPr>
      </w:pPr>
    </w:p>
    <w:p w:rsidR="00353706" w:rsidRPr="00187BCC" w:rsidRDefault="00353706">
      <w:pPr>
        <w:spacing w:line="360" w:lineRule="auto"/>
        <w:jc w:val="center"/>
        <w:rPr>
          <w:b/>
          <w:sz w:val="32"/>
          <w:szCs w:val="32"/>
          <w:highlight w:val="white"/>
        </w:rPr>
      </w:pPr>
    </w:p>
    <w:p w:rsidR="00353706" w:rsidRPr="00187BCC" w:rsidRDefault="00367C65">
      <w:pPr>
        <w:spacing w:line="360" w:lineRule="auto"/>
        <w:jc w:val="center"/>
        <w:rPr>
          <w:b/>
        </w:rPr>
      </w:pPr>
      <w:r w:rsidRPr="00187BCC">
        <w:rPr>
          <w:b/>
        </w:rPr>
        <w:object w:dxaOrig="42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8pt;height:1in" o:ole="">
            <v:imagedata r:id="rId10" o:title=""/>
          </v:shape>
          <o:OLEObject Type="Embed" ProgID="StaticMetafile" ShapeID="_x0000_i1025" DrawAspect="Content" ObjectID="_1796127699" r:id="rId11"/>
        </w:object>
      </w:r>
    </w:p>
    <w:p w:rsidR="00353706" w:rsidRPr="00187BCC" w:rsidRDefault="00353706">
      <w:pPr>
        <w:spacing w:line="360" w:lineRule="auto"/>
        <w:jc w:val="center"/>
        <w:rPr>
          <w:b/>
          <w:highlight w:val="white"/>
        </w:rPr>
      </w:pPr>
    </w:p>
    <w:p w:rsidR="00353706" w:rsidRPr="00187BCC" w:rsidRDefault="00353706">
      <w:pPr>
        <w:spacing w:line="360" w:lineRule="auto"/>
        <w:ind w:left="709"/>
        <w:rPr>
          <w:b/>
          <w:highlight w:val="white"/>
        </w:rPr>
      </w:pPr>
    </w:p>
    <w:p w:rsidR="00353706" w:rsidRPr="00187BCC" w:rsidRDefault="00367C65">
      <w:pPr>
        <w:spacing w:line="360" w:lineRule="auto"/>
        <w:jc w:val="center"/>
        <w:rPr>
          <w:b/>
          <w:sz w:val="36"/>
          <w:szCs w:val="36"/>
          <w:highlight w:val="white"/>
        </w:rPr>
      </w:pPr>
      <w:r w:rsidRPr="00187BCC">
        <w:rPr>
          <w:b/>
          <w:sz w:val="36"/>
          <w:szCs w:val="36"/>
          <w:highlight w:val="white"/>
        </w:rPr>
        <w:t>Tên đề tài:</w:t>
      </w:r>
    </w:p>
    <w:p w:rsidR="00353706" w:rsidRPr="00187BCC" w:rsidRDefault="008A6156">
      <w:pPr>
        <w:spacing w:line="360" w:lineRule="auto"/>
        <w:jc w:val="center"/>
        <w:rPr>
          <w:b/>
          <w:sz w:val="38"/>
          <w:szCs w:val="38"/>
          <w:highlight w:val="white"/>
        </w:rPr>
      </w:pPr>
      <w:r>
        <w:rPr>
          <w:b/>
          <w:sz w:val="38"/>
          <w:szCs w:val="38"/>
          <w:highlight w:val="white"/>
        </w:rPr>
        <w:t>XÂY DỰNG HỆ THỐNG</w:t>
      </w:r>
      <w:r w:rsidR="00367C65" w:rsidRPr="00187BCC">
        <w:rPr>
          <w:b/>
          <w:sz w:val="38"/>
          <w:szCs w:val="38"/>
          <w:highlight w:val="white"/>
        </w:rPr>
        <w:t xml:space="preserve"> HỖ TRỢ LUYỆN THI </w:t>
      </w:r>
    </w:p>
    <w:p w:rsidR="00353706" w:rsidRPr="00187BCC" w:rsidRDefault="00367C65">
      <w:pPr>
        <w:spacing w:line="360" w:lineRule="auto"/>
        <w:jc w:val="center"/>
        <w:rPr>
          <w:b/>
          <w:sz w:val="32"/>
          <w:szCs w:val="32"/>
          <w:highlight w:val="white"/>
        </w:rPr>
      </w:pPr>
      <w:r w:rsidRPr="00187BCC">
        <w:rPr>
          <w:b/>
          <w:sz w:val="38"/>
          <w:szCs w:val="38"/>
          <w:highlight w:val="white"/>
        </w:rPr>
        <w:t>GIẤY PHÉP LÁI XE</w:t>
      </w:r>
      <w:r w:rsidRPr="00187BCC">
        <w:rPr>
          <w:b/>
          <w:sz w:val="32"/>
          <w:szCs w:val="32"/>
          <w:highlight w:val="white"/>
        </w:rPr>
        <w:t xml:space="preserve"> </w:t>
      </w:r>
    </w:p>
    <w:p w:rsidR="00353706" w:rsidRPr="00187BCC" w:rsidRDefault="00367C65">
      <w:pPr>
        <w:spacing w:line="360" w:lineRule="auto"/>
        <w:jc w:val="center"/>
        <w:rPr>
          <w:b/>
          <w:sz w:val="32"/>
          <w:szCs w:val="32"/>
          <w:highlight w:val="white"/>
        </w:rPr>
      </w:pPr>
      <w:r w:rsidRPr="00187BCC">
        <w:rPr>
          <w:b/>
          <w:sz w:val="36"/>
          <w:szCs w:val="36"/>
          <w:highlight w:val="white"/>
        </w:rPr>
        <w:t>(</w:t>
      </w:r>
      <w:r w:rsidRPr="00187BCC">
        <w:rPr>
          <w:b/>
          <w:sz w:val="36"/>
          <w:szCs w:val="36"/>
        </w:rPr>
        <w:t>USER STORY DOCUMENT</w:t>
      </w:r>
      <w:r w:rsidRPr="00187BCC">
        <w:rPr>
          <w:b/>
          <w:sz w:val="36"/>
          <w:szCs w:val="36"/>
          <w:highlight w:val="white"/>
        </w:rPr>
        <w:t>)</w:t>
      </w:r>
    </w:p>
    <w:p w:rsidR="00353706" w:rsidRPr="00187BCC" w:rsidRDefault="00353706">
      <w:pPr>
        <w:rPr>
          <w:b/>
          <w:sz w:val="32"/>
          <w:szCs w:val="32"/>
          <w:highlight w:val="white"/>
        </w:rPr>
      </w:pPr>
    </w:p>
    <w:p w:rsidR="00353706" w:rsidRPr="00187BCC" w:rsidRDefault="00367C65">
      <w:pPr>
        <w:tabs>
          <w:tab w:val="left" w:pos="3828"/>
          <w:tab w:val="left" w:pos="4820"/>
          <w:tab w:val="left" w:pos="5103"/>
          <w:tab w:val="left" w:pos="6804"/>
        </w:tabs>
        <w:spacing w:line="360" w:lineRule="auto"/>
        <w:rPr>
          <w:sz w:val="26"/>
          <w:szCs w:val="26"/>
          <w:highlight w:val="white"/>
        </w:rPr>
      </w:pPr>
      <w:r w:rsidRPr="00187BCC">
        <w:rPr>
          <w:sz w:val="26"/>
          <w:szCs w:val="26"/>
          <w:highlight w:val="white"/>
        </w:rPr>
        <w:tab/>
        <w:t xml:space="preserve">GVHD: </w:t>
      </w:r>
      <w:r w:rsidRPr="00187BCC">
        <w:rPr>
          <w:sz w:val="26"/>
          <w:szCs w:val="26"/>
          <w:highlight w:val="white"/>
        </w:rPr>
        <w:tab/>
        <w:t>Ths Nguyễn Hữu Phúc</w:t>
      </w:r>
    </w:p>
    <w:p w:rsidR="00353706" w:rsidRPr="00187BCC" w:rsidRDefault="00367C65">
      <w:pPr>
        <w:tabs>
          <w:tab w:val="left" w:pos="3828"/>
          <w:tab w:val="left" w:pos="4820"/>
          <w:tab w:val="left" w:pos="5103"/>
          <w:tab w:val="left" w:pos="6804"/>
        </w:tabs>
        <w:spacing w:line="360" w:lineRule="auto"/>
        <w:rPr>
          <w:sz w:val="26"/>
          <w:szCs w:val="26"/>
          <w:highlight w:val="white"/>
        </w:rPr>
      </w:pPr>
      <w:r w:rsidRPr="00187BCC">
        <w:rPr>
          <w:sz w:val="26"/>
          <w:szCs w:val="26"/>
          <w:highlight w:val="white"/>
        </w:rPr>
        <w:t xml:space="preserve">                                                          Thành viên:</w:t>
      </w:r>
    </w:p>
    <w:p w:rsidR="00353706" w:rsidRPr="00187BCC" w:rsidRDefault="00367C65">
      <w:pPr>
        <w:tabs>
          <w:tab w:val="left" w:pos="3828"/>
          <w:tab w:val="left" w:pos="4820"/>
          <w:tab w:val="left" w:pos="5103"/>
          <w:tab w:val="left" w:pos="6804"/>
        </w:tabs>
        <w:spacing w:line="360" w:lineRule="auto"/>
        <w:rPr>
          <w:sz w:val="26"/>
          <w:szCs w:val="26"/>
          <w:highlight w:val="white"/>
        </w:rPr>
      </w:pPr>
      <w:r w:rsidRPr="00187BCC">
        <w:rPr>
          <w:sz w:val="26"/>
          <w:szCs w:val="26"/>
          <w:highlight w:val="white"/>
        </w:rPr>
        <w:t xml:space="preserve">                                                          Trần Tiến Đạt</w:t>
      </w:r>
      <w:r w:rsidRPr="00187BCC">
        <w:rPr>
          <w:sz w:val="26"/>
          <w:szCs w:val="26"/>
          <w:highlight w:val="white"/>
        </w:rPr>
        <w:tab/>
        <w:t xml:space="preserve">       - 27211200224</w:t>
      </w:r>
    </w:p>
    <w:p w:rsidR="00353706" w:rsidRPr="00187BCC" w:rsidRDefault="00367C65">
      <w:pPr>
        <w:tabs>
          <w:tab w:val="left" w:pos="3828"/>
          <w:tab w:val="left" w:pos="4820"/>
          <w:tab w:val="left" w:pos="5103"/>
          <w:tab w:val="left" w:pos="6804"/>
        </w:tabs>
        <w:spacing w:line="360" w:lineRule="auto"/>
        <w:rPr>
          <w:sz w:val="26"/>
          <w:szCs w:val="26"/>
          <w:highlight w:val="white"/>
        </w:rPr>
      </w:pPr>
      <w:r w:rsidRPr="00187BCC">
        <w:rPr>
          <w:sz w:val="26"/>
          <w:szCs w:val="26"/>
          <w:highlight w:val="white"/>
        </w:rPr>
        <w:t xml:space="preserve">                                                          Trần Trung Hiếu</w:t>
      </w:r>
      <w:r w:rsidRPr="00187BCC">
        <w:rPr>
          <w:sz w:val="26"/>
          <w:szCs w:val="26"/>
          <w:highlight w:val="white"/>
        </w:rPr>
        <w:tab/>
      </w:r>
      <w:r w:rsidRPr="00187BCC">
        <w:rPr>
          <w:sz w:val="26"/>
          <w:szCs w:val="26"/>
          <w:highlight w:val="white"/>
        </w:rPr>
        <w:tab/>
        <w:t xml:space="preserve"> - 27211202112</w:t>
      </w:r>
    </w:p>
    <w:p w:rsidR="00353706" w:rsidRPr="00187BCC" w:rsidRDefault="00367C65">
      <w:pPr>
        <w:tabs>
          <w:tab w:val="left" w:pos="3828"/>
          <w:tab w:val="left" w:pos="4820"/>
          <w:tab w:val="left" w:pos="5103"/>
          <w:tab w:val="left" w:pos="6804"/>
        </w:tabs>
        <w:spacing w:line="360" w:lineRule="auto"/>
        <w:rPr>
          <w:sz w:val="26"/>
          <w:szCs w:val="26"/>
          <w:highlight w:val="white"/>
        </w:rPr>
      </w:pPr>
      <w:r w:rsidRPr="00187BCC">
        <w:rPr>
          <w:sz w:val="26"/>
          <w:szCs w:val="26"/>
          <w:highlight w:val="white"/>
        </w:rPr>
        <w:t xml:space="preserve">                                                          Nguyễn Thân Nguyên Chương</w:t>
      </w:r>
      <w:r w:rsidRPr="00187BCC">
        <w:rPr>
          <w:sz w:val="26"/>
          <w:szCs w:val="26"/>
          <w:highlight w:val="white"/>
        </w:rPr>
        <w:tab/>
        <w:t xml:space="preserve"> - 27216227711</w:t>
      </w:r>
    </w:p>
    <w:p w:rsidR="00353706" w:rsidRPr="00187BCC" w:rsidRDefault="00367C65">
      <w:pPr>
        <w:tabs>
          <w:tab w:val="left" w:pos="3828"/>
          <w:tab w:val="left" w:pos="4820"/>
          <w:tab w:val="left" w:pos="5103"/>
          <w:tab w:val="left" w:pos="6804"/>
        </w:tabs>
        <w:spacing w:line="360" w:lineRule="auto"/>
        <w:rPr>
          <w:sz w:val="26"/>
          <w:szCs w:val="26"/>
          <w:highlight w:val="white"/>
        </w:rPr>
      </w:pPr>
      <w:r w:rsidRPr="00187BCC">
        <w:rPr>
          <w:sz w:val="26"/>
          <w:szCs w:val="26"/>
          <w:highlight w:val="white"/>
        </w:rPr>
        <w:t xml:space="preserve">                                                          Hồ Đức Phi </w:t>
      </w:r>
      <w:r w:rsidRPr="00187BCC">
        <w:rPr>
          <w:sz w:val="26"/>
          <w:szCs w:val="26"/>
          <w:highlight w:val="white"/>
        </w:rPr>
        <w:tab/>
      </w:r>
      <w:r w:rsidRPr="00187BCC">
        <w:rPr>
          <w:sz w:val="26"/>
          <w:szCs w:val="26"/>
          <w:highlight w:val="white"/>
        </w:rPr>
        <w:tab/>
        <w:t xml:space="preserve">       - </w:t>
      </w:r>
      <w:r w:rsidR="00E11F22" w:rsidRPr="00187BCC">
        <w:rPr>
          <w:sz w:val="26"/>
          <w:szCs w:val="26"/>
          <w:highlight w:val="white"/>
        </w:rPr>
        <w:t>27211341736</w:t>
      </w:r>
    </w:p>
    <w:p w:rsidR="00353706" w:rsidRPr="00187BCC" w:rsidRDefault="00367C65">
      <w:pPr>
        <w:tabs>
          <w:tab w:val="left" w:pos="3828"/>
          <w:tab w:val="left" w:pos="4820"/>
          <w:tab w:val="left" w:pos="5103"/>
          <w:tab w:val="left" w:pos="6804"/>
        </w:tabs>
        <w:spacing w:line="360" w:lineRule="auto"/>
        <w:rPr>
          <w:sz w:val="26"/>
          <w:szCs w:val="26"/>
          <w:highlight w:val="white"/>
        </w:rPr>
      </w:pPr>
      <w:r w:rsidRPr="00187BCC">
        <w:rPr>
          <w:sz w:val="26"/>
          <w:szCs w:val="26"/>
          <w:highlight w:val="white"/>
        </w:rPr>
        <w:t xml:space="preserve">                                                          Trần Hữu Thủy</w:t>
      </w:r>
      <w:r w:rsidRPr="00187BCC">
        <w:rPr>
          <w:sz w:val="26"/>
          <w:szCs w:val="26"/>
          <w:highlight w:val="white"/>
        </w:rPr>
        <w:tab/>
        <w:t xml:space="preserve">       - 27211240852</w:t>
      </w:r>
    </w:p>
    <w:p w:rsidR="00353706" w:rsidRPr="00187BCC" w:rsidRDefault="00353706">
      <w:pPr>
        <w:tabs>
          <w:tab w:val="left" w:pos="3828"/>
          <w:tab w:val="left" w:pos="4820"/>
          <w:tab w:val="left" w:pos="5103"/>
          <w:tab w:val="left" w:pos="6804"/>
        </w:tabs>
        <w:spacing w:line="360" w:lineRule="auto"/>
        <w:rPr>
          <w:b/>
          <w:sz w:val="26"/>
          <w:szCs w:val="26"/>
          <w:highlight w:val="white"/>
        </w:rPr>
      </w:pPr>
    </w:p>
    <w:p w:rsidR="00353706" w:rsidRPr="00187BCC" w:rsidRDefault="00353706">
      <w:pPr>
        <w:spacing w:line="360" w:lineRule="auto"/>
        <w:jc w:val="center"/>
        <w:rPr>
          <w:b/>
          <w:sz w:val="26"/>
          <w:szCs w:val="26"/>
          <w:highlight w:val="white"/>
        </w:rPr>
      </w:pPr>
    </w:p>
    <w:p w:rsidR="00353706" w:rsidRPr="00187BCC" w:rsidRDefault="00353706">
      <w:pPr>
        <w:spacing w:line="360" w:lineRule="auto"/>
        <w:jc w:val="center"/>
        <w:rPr>
          <w:b/>
          <w:sz w:val="26"/>
          <w:szCs w:val="26"/>
          <w:highlight w:val="white"/>
        </w:rPr>
      </w:pPr>
    </w:p>
    <w:p w:rsidR="00353706" w:rsidRPr="00187BCC" w:rsidRDefault="00367C65">
      <w:pPr>
        <w:spacing w:line="360" w:lineRule="auto"/>
        <w:jc w:val="center"/>
        <w:rPr>
          <w:b/>
          <w:sz w:val="26"/>
          <w:szCs w:val="26"/>
          <w:highlight w:val="white"/>
        </w:rPr>
      </w:pPr>
      <w:r w:rsidRPr="00187BCC">
        <w:rPr>
          <w:b/>
          <w:sz w:val="26"/>
          <w:szCs w:val="26"/>
          <w:highlight w:val="white"/>
        </w:rPr>
        <w:t>Đà Nẵng, 10 - 2024</w:t>
      </w:r>
    </w:p>
    <w:tbl>
      <w:tblPr>
        <w:tblStyle w:val="Style52"/>
        <w:tblW w:w="9476" w:type="dxa"/>
        <w:tblInd w:w="-142" w:type="dxa"/>
        <w:tblBorders>
          <w:top w:val="none" w:sz="0" w:space="0" w:color="000000"/>
          <w:left w:val="none" w:sz="0" w:space="0" w:color="000000"/>
          <w:bottom w:val="single" w:sz="4" w:space="0" w:color="00000A"/>
          <w:right w:val="none" w:sz="0" w:space="0" w:color="000000"/>
          <w:insideH w:val="single" w:sz="4" w:space="0" w:color="00000A"/>
          <w:insideV w:val="none" w:sz="0" w:space="0" w:color="000000"/>
        </w:tblBorders>
        <w:tblLayout w:type="fixed"/>
        <w:tblLook w:val="04A0" w:firstRow="1" w:lastRow="0" w:firstColumn="1" w:lastColumn="0" w:noHBand="0" w:noVBand="1"/>
      </w:tblPr>
      <w:tblGrid>
        <w:gridCol w:w="2127"/>
        <w:gridCol w:w="1984"/>
        <w:gridCol w:w="2835"/>
        <w:gridCol w:w="993"/>
        <w:gridCol w:w="1517"/>
        <w:gridCol w:w="12"/>
        <w:gridCol w:w="8"/>
      </w:tblGrid>
      <w:tr w:rsidR="00187BCC" w:rsidRPr="00187BCC">
        <w:tc>
          <w:tcPr>
            <w:tcW w:w="9476" w:type="dxa"/>
            <w:gridSpan w:val="7"/>
            <w:tcBorders>
              <w:top w:val="nil"/>
              <w:left w:val="nil"/>
              <w:bottom w:val="single" w:sz="4" w:space="0" w:color="00000A"/>
              <w:right w:val="nil"/>
            </w:tcBorders>
            <w:shd w:val="clear" w:color="auto" w:fill="FFFFFF"/>
            <w:tcMar>
              <w:top w:w="0" w:type="dxa"/>
              <w:left w:w="183" w:type="dxa"/>
              <w:bottom w:w="0" w:type="dxa"/>
              <w:right w:w="108" w:type="dxa"/>
            </w:tcMar>
          </w:tcPr>
          <w:p w:rsidR="00353706" w:rsidRPr="00187BCC" w:rsidRDefault="00367C65">
            <w:pPr>
              <w:keepNext/>
              <w:spacing w:line="360" w:lineRule="auto"/>
              <w:ind w:hanging="180"/>
              <w:jc w:val="center"/>
              <w:rPr>
                <w:b/>
                <w:color w:val="auto"/>
                <w:sz w:val="32"/>
                <w:szCs w:val="32"/>
              </w:rPr>
            </w:pPr>
            <w:r w:rsidRPr="00187BCC">
              <w:rPr>
                <w:b/>
                <w:color w:val="auto"/>
                <w:sz w:val="32"/>
                <w:szCs w:val="32"/>
              </w:rPr>
              <w:lastRenderedPageBreak/>
              <w:t>THÔNG TIN DỰ ÁN</w:t>
            </w:r>
          </w:p>
        </w:tc>
      </w:tr>
      <w:tr w:rsidR="00187BCC" w:rsidRPr="00187BCC">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ind w:left="8"/>
              <w:rPr>
                <w:b/>
                <w:color w:val="auto"/>
              </w:rPr>
            </w:pPr>
            <w:r w:rsidRPr="00187BCC">
              <w:rPr>
                <w:b/>
                <w:color w:val="auto"/>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E11F22">
            <w:pPr>
              <w:keepNext/>
              <w:spacing w:line="360" w:lineRule="auto"/>
              <w:ind w:right="-108" w:firstLine="112"/>
              <w:rPr>
                <w:color w:val="auto"/>
              </w:rPr>
            </w:pPr>
            <w:r w:rsidRPr="00187BCC">
              <w:rPr>
                <w:color w:val="auto"/>
              </w:rPr>
              <w:t>GLPX</w:t>
            </w:r>
          </w:p>
        </w:tc>
      </w:tr>
      <w:tr w:rsidR="00187BCC" w:rsidRPr="00187BCC">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ind w:left="8"/>
              <w:rPr>
                <w:b/>
                <w:color w:val="auto"/>
              </w:rPr>
            </w:pPr>
            <w:r w:rsidRPr="00187BCC">
              <w:rPr>
                <w:b/>
                <w:color w:val="auto"/>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rsidP="008A6156">
            <w:pPr>
              <w:spacing w:line="360" w:lineRule="auto"/>
              <w:rPr>
                <w:color w:val="auto"/>
              </w:rPr>
            </w:pPr>
            <w:r w:rsidRPr="00187BCC">
              <w:rPr>
                <w:color w:val="auto"/>
              </w:rPr>
              <w:t xml:space="preserve">Xây dựng </w:t>
            </w:r>
            <w:r w:rsidR="008A6156">
              <w:rPr>
                <w:color w:val="auto"/>
              </w:rPr>
              <w:t>hệ thống</w:t>
            </w:r>
            <w:r w:rsidRPr="00187BCC">
              <w:rPr>
                <w:color w:val="auto"/>
              </w:rPr>
              <w:t xml:space="preserve"> hỗ trơ luyện thi giấy phép lái xe</w:t>
            </w:r>
          </w:p>
        </w:tc>
      </w:tr>
      <w:tr w:rsidR="00187BCC" w:rsidRPr="00187BCC">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ind w:left="8"/>
              <w:rPr>
                <w:b/>
                <w:color w:val="auto"/>
              </w:rPr>
            </w:pPr>
            <w:r w:rsidRPr="00187BCC">
              <w:rPr>
                <w:b/>
                <w:color w:val="auto"/>
              </w:rPr>
              <w:t>Thời gian bắt đầu</w:t>
            </w: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ind w:firstLine="112"/>
              <w:rPr>
                <w:color w:val="auto"/>
              </w:rPr>
            </w:pPr>
            <w:r w:rsidRPr="00187BCC">
              <w:rPr>
                <w:color w:val="auto"/>
              </w:rPr>
              <w:t>31/10/2024</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rPr>
                <w:b/>
                <w:color w:val="auto"/>
              </w:rPr>
            </w:pPr>
            <w:r w:rsidRPr="00187BCC">
              <w:rPr>
                <w:b/>
                <w:color w:val="auto"/>
              </w:rPr>
              <w:t>Thời gian kết thúc</w:t>
            </w:r>
          </w:p>
        </w:tc>
        <w:tc>
          <w:tcPr>
            <w:tcW w:w="2522"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rPr>
                <w:color w:val="auto"/>
              </w:rPr>
            </w:pPr>
            <w:r w:rsidRPr="00187BCC">
              <w:rPr>
                <w:color w:val="auto"/>
              </w:rPr>
              <w:t>19/12/2024</w:t>
            </w:r>
          </w:p>
        </w:tc>
      </w:tr>
      <w:tr w:rsidR="00187BCC" w:rsidRPr="00187BCC">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ind w:left="8"/>
              <w:rPr>
                <w:b/>
                <w:color w:val="auto"/>
              </w:rPr>
            </w:pPr>
            <w:r w:rsidRPr="00187BCC">
              <w:rPr>
                <w:b/>
                <w:color w:val="auto"/>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ind w:firstLine="112"/>
              <w:rPr>
                <w:color w:val="auto"/>
              </w:rPr>
            </w:pPr>
            <w:r w:rsidRPr="00187BCC">
              <w:rPr>
                <w:color w:val="auto"/>
              </w:rPr>
              <w:t>Khoa Công Nghệ Thông Tin, Trường Đại Học Duy Tân</w:t>
            </w:r>
          </w:p>
        </w:tc>
      </w:tr>
      <w:tr w:rsidR="00187BCC" w:rsidRPr="00187BCC">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ind w:left="8"/>
              <w:rPr>
                <w:b/>
                <w:color w:val="auto"/>
              </w:rPr>
            </w:pPr>
            <w:r w:rsidRPr="00187BCC">
              <w:rPr>
                <w:b/>
                <w:color w:val="auto"/>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A45D8F" w:rsidRPr="00A45D8F" w:rsidRDefault="00A45D8F" w:rsidP="00A45D8F">
            <w:pPr>
              <w:keepNext/>
              <w:spacing w:line="360" w:lineRule="auto"/>
              <w:ind w:firstLine="112"/>
              <w:rPr>
                <w:color w:val="auto"/>
              </w:rPr>
            </w:pPr>
            <w:r w:rsidRPr="00A45D8F">
              <w:rPr>
                <w:color w:val="auto"/>
              </w:rPr>
              <w:t>ThS. Nguyễn Hữu Phúc</w:t>
            </w:r>
          </w:p>
          <w:p w:rsidR="00A45D8F" w:rsidRPr="00A45D8F" w:rsidRDefault="00A45D8F" w:rsidP="00A45D8F">
            <w:pPr>
              <w:keepNext/>
              <w:spacing w:line="360" w:lineRule="auto"/>
              <w:ind w:firstLine="112"/>
              <w:rPr>
                <w:color w:val="auto"/>
              </w:rPr>
            </w:pPr>
            <w:r w:rsidRPr="00A45D8F">
              <w:rPr>
                <w:color w:val="auto"/>
              </w:rPr>
              <w:t>Email: nguyenhuuphuc6@dtu.edu.vn</w:t>
            </w:r>
          </w:p>
          <w:p w:rsidR="00353706" w:rsidRPr="00187BCC" w:rsidRDefault="00A45D8F" w:rsidP="00A45D8F">
            <w:pPr>
              <w:keepNext/>
              <w:spacing w:line="360" w:lineRule="auto"/>
              <w:ind w:left="-18" w:firstLine="112"/>
              <w:rPr>
                <w:color w:val="auto"/>
              </w:rPr>
            </w:pPr>
            <w:r w:rsidRPr="00A45D8F">
              <w:rPr>
                <w:color w:val="auto"/>
              </w:rPr>
              <w:t>Phone: 0905094972</w:t>
            </w:r>
          </w:p>
        </w:tc>
      </w:tr>
      <w:tr w:rsidR="00187BCC" w:rsidRPr="00187BCC">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ind w:left="8"/>
              <w:rPr>
                <w:b/>
                <w:color w:val="auto"/>
              </w:rPr>
            </w:pPr>
            <w:r w:rsidRPr="00187BCC">
              <w:rPr>
                <w:b/>
                <w:color w:val="auto"/>
              </w:rPr>
              <w:t>Chủ sở hữu dự án &amp;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A45D8F" w:rsidRPr="00A45D8F" w:rsidRDefault="00A45D8F" w:rsidP="00A45D8F">
            <w:pPr>
              <w:keepNext/>
              <w:spacing w:line="360" w:lineRule="auto"/>
              <w:rPr>
                <w:color w:val="auto"/>
              </w:rPr>
            </w:pPr>
            <w:r w:rsidRPr="00A45D8F">
              <w:rPr>
                <w:color w:val="auto"/>
              </w:rPr>
              <w:t>ThS. Nguyễn Hữu Phúc</w:t>
            </w:r>
          </w:p>
          <w:p w:rsidR="00A45D8F" w:rsidRPr="00A45D8F" w:rsidRDefault="00A45D8F" w:rsidP="00A45D8F">
            <w:pPr>
              <w:keepNext/>
              <w:spacing w:line="360" w:lineRule="auto"/>
              <w:rPr>
                <w:color w:val="auto"/>
              </w:rPr>
            </w:pPr>
            <w:r w:rsidRPr="00A45D8F">
              <w:rPr>
                <w:color w:val="auto"/>
              </w:rPr>
              <w:t>Email: nguyenhuuphuc6@dtu.edu.vn</w:t>
            </w:r>
          </w:p>
          <w:p w:rsidR="00353706" w:rsidRPr="00187BCC" w:rsidRDefault="00A45D8F" w:rsidP="00A45D8F">
            <w:pPr>
              <w:keepNext/>
              <w:spacing w:line="360" w:lineRule="auto"/>
              <w:rPr>
                <w:color w:val="auto"/>
              </w:rPr>
            </w:pPr>
            <w:r w:rsidRPr="00A45D8F">
              <w:rPr>
                <w:color w:val="auto"/>
              </w:rPr>
              <w:t>Phone: 0905094972</w:t>
            </w:r>
          </w:p>
        </w:tc>
      </w:tr>
      <w:tr w:rsidR="00187BCC" w:rsidRPr="00187BCC">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ind w:left="8"/>
              <w:rPr>
                <w:b/>
                <w:color w:val="auto"/>
              </w:rPr>
            </w:pPr>
            <w:r w:rsidRPr="00187BCC">
              <w:rPr>
                <w:b/>
                <w:color w:val="auto"/>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ind w:firstLine="112"/>
              <w:rPr>
                <w:color w:val="auto"/>
              </w:rPr>
            </w:pPr>
            <w:r w:rsidRPr="00187BCC">
              <w:rPr>
                <w:color w:val="auto"/>
              </w:rPr>
              <w:t>Duy Tan University</w:t>
            </w:r>
          </w:p>
        </w:tc>
      </w:tr>
      <w:tr w:rsidR="00187BCC" w:rsidRPr="00187BCC">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ind w:left="8"/>
              <w:rPr>
                <w:b/>
                <w:color w:val="auto"/>
              </w:rPr>
            </w:pPr>
            <w:r w:rsidRPr="00187BCC">
              <w:rPr>
                <w:b/>
                <w:color w:val="auto"/>
              </w:rPr>
              <w:t>Quản lý dự án &amp;Scrum Master</w:t>
            </w: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187BCC">
            <w:pPr>
              <w:keepNext/>
              <w:spacing w:line="360" w:lineRule="auto"/>
              <w:ind w:right="-108"/>
              <w:rPr>
                <w:color w:val="auto"/>
              </w:rPr>
            </w:pPr>
            <w:r>
              <w:rPr>
                <w:color w:val="auto"/>
              </w:rPr>
              <w:t>Trần Trung Hiếu</w:t>
            </w:r>
          </w:p>
        </w:tc>
        <w:tc>
          <w:tcPr>
            <w:tcW w:w="382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28" w:type="dxa"/>
              <w:bottom w:w="0" w:type="dxa"/>
              <w:right w:w="108" w:type="dxa"/>
            </w:tcMar>
          </w:tcPr>
          <w:p w:rsidR="00187BCC" w:rsidRPr="00187BCC" w:rsidRDefault="00187BCC" w:rsidP="00187BCC">
            <w:pPr>
              <w:spacing w:line="360" w:lineRule="auto"/>
              <w:rPr>
                <w:color w:val="000000" w:themeColor="text1"/>
              </w:rPr>
            </w:pPr>
            <w:ins w:id="0" w:author="Trung Hiếu Trần" w:date="2024-11-03T12:41:00Z">
              <w:r w:rsidRPr="00187BCC">
                <w:rPr>
                  <w:color w:val="000000" w:themeColor="text1"/>
                </w:rPr>
                <w:t>hieuhocit2309@gmail.com</w:t>
              </w:r>
            </w:ins>
          </w:p>
          <w:p w:rsidR="00353706" w:rsidRPr="00187BCC" w:rsidRDefault="00353706">
            <w:pPr>
              <w:spacing w:line="360" w:lineRule="auto"/>
              <w:rPr>
                <w:color w:val="auto"/>
              </w:rPr>
            </w:pP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187BCC" w:rsidRDefault="00187BCC" w:rsidP="00187BCC">
            <w:pPr>
              <w:keepNext/>
              <w:spacing w:line="360" w:lineRule="auto"/>
              <w:rPr>
                <w:color w:val="auto"/>
              </w:rPr>
            </w:pPr>
            <w:ins w:id="1" w:author="Trung Hiếu Trần" w:date="2024-11-03T12:41:00Z">
              <w:r w:rsidRPr="00187BCC">
                <w:rPr>
                  <w:color w:val="auto"/>
                </w:rPr>
                <w:t>0867979500</w:t>
              </w:r>
            </w:ins>
          </w:p>
          <w:p w:rsidR="00353706" w:rsidRPr="00187BCC" w:rsidRDefault="00353706">
            <w:pPr>
              <w:keepNext/>
              <w:spacing w:line="360" w:lineRule="auto"/>
              <w:rPr>
                <w:color w:val="auto"/>
              </w:rPr>
            </w:pPr>
          </w:p>
        </w:tc>
      </w:tr>
      <w:tr w:rsidR="00187BCC" w:rsidRPr="00187BCC">
        <w:trPr>
          <w:gridAfter w:val="2"/>
          <w:wAfter w:w="20" w:type="dxa"/>
        </w:trPr>
        <w:tc>
          <w:tcPr>
            <w:tcW w:w="2127" w:type="dxa"/>
            <w:vMerge w:val="restart"/>
            <w:tcBorders>
              <w:top w:val="nil"/>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spacing w:line="360" w:lineRule="auto"/>
              <w:rPr>
                <w:color w:val="auto"/>
              </w:rPr>
            </w:pPr>
            <w:r w:rsidRPr="00187BCC">
              <w:rPr>
                <w:b/>
                <w:color w:val="auto"/>
              </w:rPr>
              <w:t>Thành Viên Nhóm</w:t>
            </w: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rPr>
                <w:color w:val="auto"/>
              </w:rPr>
            </w:pPr>
            <w:r w:rsidRPr="00187BCC">
              <w:rPr>
                <w:color w:val="auto"/>
              </w:rPr>
              <w:t>Nguyễn Thân Nguyên Chương</w:t>
            </w:r>
          </w:p>
        </w:tc>
        <w:tc>
          <w:tcPr>
            <w:tcW w:w="3828"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rPr>
                <w:color w:val="auto"/>
              </w:rPr>
            </w:pPr>
            <w:r w:rsidRPr="00187BCC">
              <w:rPr>
                <w:color w:val="auto"/>
              </w:rPr>
              <w:t>nguyenchuong090403@gmail.com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rPr>
                <w:color w:val="auto"/>
              </w:rPr>
            </w:pPr>
            <w:r w:rsidRPr="00187BCC">
              <w:rPr>
                <w:color w:val="auto"/>
              </w:rPr>
              <w:t>0932490911</w:t>
            </w:r>
          </w:p>
        </w:tc>
      </w:tr>
      <w:tr w:rsidR="00187BCC" w:rsidRPr="00187BCC">
        <w:trPr>
          <w:gridAfter w:val="2"/>
          <w:wAfter w:w="20" w:type="dxa"/>
          <w:trHeight w:val="327"/>
        </w:trPr>
        <w:tc>
          <w:tcPr>
            <w:tcW w:w="2127" w:type="dxa"/>
            <w:vMerge/>
            <w:tcBorders>
              <w:top w:val="nil"/>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53706">
            <w:pPr>
              <w:widowControl w:val="0"/>
              <w:spacing w:line="276" w:lineRule="auto"/>
              <w:rPr>
                <w:color w:val="auto"/>
              </w:rPr>
            </w:pP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rsidP="00187BCC">
            <w:pPr>
              <w:keepNext/>
              <w:spacing w:line="360" w:lineRule="auto"/>
              <w:rPr>
                <w:color w:val="auto"/>
              </w:rPr>
            </w:pPr>
            <w:r w:rsidRPr="00187BCC">
              <w:rPr>
                <w:color w:val="auto"/>
              </w:rPr>
              <w:t xml:space="preserve">Trần </w:t>
            </w:r>
            <w:r w:rsidR="00187BCC">
              <w:rPr>
                <w:color w:val="auto"/>
              </w:rPr>
              <w:t>Tiến Đạt</w:t>
            </w:r>
          </w:p>
        </w:tc>
        <w:tc>
          <w:tcPr>
            <w:tcW w:w="3828"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sdt>
            <w:sdtPr>
              <w:tag w:val="goog_rdk_1"/>
              <w:id w:val="147478565"/>
            </w:sdtPr>
            <w:sdtEndPr/>
            <w:sdtContent>
              <w:p w:rsidR="00353706" w:rsidRPr="00187BCC" w:rsidRDefault="00187BCC">
                <w:pPr>
                  <w:spacing w:line="360" w:lineRule="auto"/>
                  <w:rPr>
                    <w:color w:val="auto"/>
                  </w:rPr>
                </w:pPr>
                <w:r w:rsidRPr="00187BCC">
                  <w:rPr>
                    <w:color w:val="auto"/>
                  </w:rPr>
                  <w:t>trantiendat2003qb@gmail.com</w:t>
                </w:r>
              </w:p>
            </w:sdtContent>
          </w:sdt>
        </w:tc>
        <w:tc>
          <w:tcPr>
            <w:tcW w:w="151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sdt>
            <w:sdtPr>
              <w:tag w:val="goog_rdk_3"/>
              <w:id w:val="147452752"/>
            </w:sdtPr>
            <w:sdtEndPr/>
            <w:sdtContent>
              <w:p w:rsidR="00353706" w:rsidRPr="00187BCC" w:rsidRDefault="00187BCC">
                <w:pPr>
                  <w:keepNext/>
                  <w:spacing w:line="360" w:lineRule="auto"/>
                  <w:rPr>
                    <w:color w:val="auto"/>
                  </w:rPr>
                </w:pPr>
                <w:r w:rsidRPr="00187BCC">
                  <w:rPr>
                    <w:color w:val="auto"/>
                  </w:rPr>
                  <w:t>0826365829</w:t>
                </w:r>
              </w:p>
            </w:sdtContent>
          </w:sdt>
        </w:tc>
      </w:tr>
      <w:tr w:rsidR="00187BCC" w:rsidRPr="00187BCC">
        <w:trPr>
          <w:gridAfter w:val="2"/>
          <w:wAfter w:w="20" w:type="dxa"/>
          <w:trHeight w:val="327"/>
        </w:trPr>
        <w:tc>
          <w:tcPr>
            <w:tcW w:w="2127" w:type="dxa"/>
            <w:vMerge/>
            <w:tcBorders>
              <w:top w:val="nil"/>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53706">
            <w:pPr>
              <w:widowControl w:val="0"/>
              <w:spacing w:line="276" w:lineRule="auto"/>
              <w:rPr>
                <w:color w:val="auto"/>
              </w:rPr>
            </w:pP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ind w:left="-43"/>
              <w:rPr>
                <w:color w:val="auto"/>
              </w:rPr>
            </w:pPr>
            <w:r w:rsidRPr="00187BCC">
              <w:rPr>
                <w:color w:val="auto"/>
              </w:rPr>
              <w:t>Trần Hữu Thủy</w:t>
            </w:r>
          </w:p>
        </w:tc>
        <w:tc>
          <w:tcPr>
            <w:tcW w:w="3828"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spacing w:line="360" w:lineRule="auto"/>
              <w:rPr>
                <w:color w:val="auto"/>
                <w:u w:val="single"/>
              </w:rPr>
            </w:pPr>
            <w:r w:rsidRPr="00187BCC">
              <w:rPr>
                <w:color w:val="auto"/>
              </w:rPr>
              <w:t>huuthuytrann3004@gmail.com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rPr>
                <w:color w:val="auto"/>
              </w:rPr>
            </w:pPr>
            <w:r w:rsidRPr="00187BCC">
              <w:rPr>
                <w:color w:val="auto"/>
              </w:rPr>
              <w:t>0943752093</w:t>
            </w:r>
          </w:p>
        </w:tc>
      </w:tr>
      <w:tr w:rsidR="00187BCC" w:rsidRPr="00187BCC">
        <w:trPr>
          <w:gridAfter w:val="2"/>
          <w:wAfter w:w="20" w:type="dxa"/>
          <w:trHeight w:val="327"/>
        </w:trPr>
        <w:tc>
          <w:tcPr>
            <w:tcW w:w="2127" w:type="dxa"/>
            <w:vMerge/>
            <w:tcBorders>
              <w:top w:val="nil"/>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53706">
            <w:pPr>
              <w:widowControl w:val="0"/>
              <w:spacing w:line="276" w:lineRule="auto"/>
              <w:rPr>
                <w:color w:val="auto"/>
              </w:rPr>
            </w:pPr>
          </w:p>
        </w:tc>
        <w:tc>
          <w:tcPr>
            <w:tcW w:w="198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ind w:left="-43"/>
              <w:rPr>
                <w:color w:val="auto"/>
              </w:rPr>
            </w:pPr>
            <w:r w:rsidRPr="00187BCC">
              <w:rPr>
                <w:color w:val="auto"/>
              </w:rPr>
              <w:t>Hồ Đức Phi</w:t>
            </w:r>
          </w:p>
        </w:tc>
        <w:tc>
          <w:tcPr>
            <w:tcW w:w="3828"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spacing w:line="360" w:lineRule="auto"/>
              <w:rPr>
                <w:color w:val="auto"/>
              </w:rPr>
            </w:pPr>
            <w:r w:rsidRPr="00187BCC">
              <w:rPr>
                <w:color w:val="auto"/>
              </w:rPr>
              <w:t>ducphi2403@gmail.com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keepNext/>
              <w:spacing w:line="360" w:lineRule="auto"/>
              <w:rPr>
                <w:color w:val="auto"/>
              </w:rPr>
            </w:pPr>
            <w:r w:rsidRPr="00187BCC">
              <w:rPr>
                <w:color w:val="auto"/>
              </w:rPr>
              <w:t>0394603653</w:t>
            </w:r>
          </w:p>
        </w:tc>
      </w:tr>
    </w:tbl>
    <w:p w:rsidR="00353706" w:rsidRPr="00187BCC" w:rsidRDefault="00367C65">
      <w:pPr>
        <w:spacing w:line="360" w:lineRule="auto"/>
        <w:rPr>
          <w:b/>
          <w:sz w:val="26"/>
          <w:szCs w:val="26"/>
        </w:rPr>
      </w:pPr>
      <w:r w:rsidRPr="00187BCC">
        <w:br w:type="page"/>
      </w:r>
    </w:p>
    <w:tbl>
      <w:tblPr>
        <w:tblStyle w:val="Style53"/>
        <w:tblW w:w="9385" w:type="dxa"/>
        <w:tblInd w:w="113" w:type="dxa"/>
        <w:tblBorders>
          <w:top w:val="none" w:sz="0" w:space="0" w:color="000000"/>
          <w:left w:val="none" w:sz="0" w:space="0" w:color="000000"/>
          <w:bottom w:val="single" w:sz="4" w:space="0" w:color="00000A"/>
          <w:right w:val="none" w:sz="0" w:space="0" w:color="000000"/>
          <w:insideH w:val="single" w:sz="4" w:space="0" w:color="00000A"/>
          <w:insideV w:val="none" w:sz="0" w:space="0" w:color="000000"/>
        </w:tblBorders>
        <w:tblLayout w:type="fixed"/>
        <w:tblLook w:val="04A0" w:firstRow="1" w:lastRow="0" w:firstColumn="1" w:lastColumn="0" w:noHBand="0" w:noVBand="1"/>
      </w:tblPr>
      <w:tblGrid>
        <w:gridCol w:w="1963"/>
        <w:gridCol w:w="2429"/>
        <w:gridCol w:w="1307"/>
        <w:gridCol w:w="3686"/>
      </w:tblGrid>
      <w:tr w:rsidR="00187BCC" w:rsidRPr="00187BCC">
        <w:tc>
          <w:tcPr>
            <w:tcW w:w="9385" w:type="dxa"/>
            <w:gridSpan w:val="4"/>
            <w:tcBorders>
              <w:top w:val="nil"/>
              <w:left w:val="nil"/>
              <w:bottom w:val="single" w:sz="4" w:space="0" w:color="00000A"/>
              <w:right w:val="nil"/>
            </w:tcBorders>
            <w:shd w:val="clear" w:color="auto" w:fill="FFFFFF"/>
            <w:tcMar>
              <w:top w:w="0" w:type="dxa"/>
              <w:left w:w="113" w:type="dxa"/>
              <w:bottom w:w="0" w:type="dxa"/>
              <w:right w:w="108" w:type="dxa"/>
            </w:tcMar>
          </w:tcPr>
          <w:p w:rsidR="00353706" w:rsidRPr="00187BCC" w:rsidRDefault="00367C65">
            <w:pPr>
              <w:spacing w:line="360" w:lineRule="auto"/>
              <w:jc w:val="center"/>
              <w:rPr>
                <w:b/>
                <w:color w:val="auto"/>
                <w:sz w:val="32"/>
                <w:szCs w:val="32"/>
              </w:rPr>
            </w:pPr>
            <w:r w:rsidRPr="00187BCC">
              <w:rPr>
                <w:b/>
                <w:color w:val="auto"/>
                <w:sz w:val="32"/>
                <w:szCs w:val="32"/>
              </w:rPr>
              <w:t>TÊN TÀI LIỆU</w:t>
            </w:r>
          </w:p>
          <w:p w:rsidR="00353706" w:rsidRPr="00187BCC" w:rsidRDefault="00353706">
            <w:pPr>
              <w:spacing w:line="360" w:lineRule="auto"/>
              <w:jc w:val="center"/>
              <w:rPr>
                <w:b/>
                <w:color w:val="auto"/>
                <w:sz w:val="32"/>
                <w:szCs w:val="32"/>
              </w:rPr>
            </w:pPr>
          </w:p>
        </w:tc>
      </w:tr>
      <w:tr w:rsidR="00187BCC" w:rsidRPr="00187BCC">
        <w:tc>
          <w:tcPr>
            <w:tcW w:w="1963" w:type="dxa"/>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tcPr>
          <w:p w:rsidR="00353706" w:rsidRPr="00187BCC" w:rsidRDefault="00367C65">
            <w:pPr>
              <w:spacing w:line="360" w:lineRule="auto"/>
              <w:rPr>
                <w:b/>
                <w:color w:val="auto"/>
              </w:rPr>
            </w:pPr>
            <w:r w:rsidRPr="00187BCC">
              <w:rPr>
                <w:b/>
                <w:color w:val="auto"/>
              </w:rPr>
              <w:t>Tiêu đề tài liệu</w:t>
            </w:r>
          </w:p>
        </w:tc>
        <w:tc>
          <w:tcPr>
            <w:tcW w:w="7422"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spacing w:line="360" w:lineRule="auto"/>
              <w:rPr>
                <w:color w:val="auto"/>
              </w:rPr>
            </w:pPr>
            <w:r w:rsidRPr="00187BCC">
              <w:rPr>
                <w:color w:val="auto"/>
              </w:rPr>
              <w:t>User Story Document</w:t>
            </w:r>
          </w:p>
        </w:tc>
      </w:tr>
      <w:tr w:rsidR="00187BCC" w:rsidRPr="00187BCC">
        <w:tc>
          <w:tcPr>
            <w:tcW w:w="1963" w:type="dxa"/>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tcPr>
          <w:p w:rsidR="00353706" w:rsidRPr="00187BCC" w:rsidRDefault="00367C65">
            <w:pPr>
              <w:spacing w:line="360" w:lineRule="auto"/>
              <w:rPr>
                <w:b/>
                <w:color w:val="auto"/>
              </w:rPr>
            </w:pPr>
            <w:r w:rsidRPr="00187BCC">
              <w:rPr>
                <w:b/>
                <w:color w:val="auto"/>
              </w:rPr>
              <w:t>Tác giả</w:t>
            </w:r>
          </w:p>
        </w:tc>
        <w:tc>
          <w:tcPr>
            <w:tcW w:w="7422"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spacing w:line="360" w:lineRule="auto"/>
              <w:rPr>
                <w:color w:val="auto"/>
              </w:rPr>
            </w:pPr>
            <w:r w:rsidRPr="00187BCC">
              <w:rPr>
                <w:color w:val="auto"/>
              </w:rPr>
              <w:t>Trần Tiến Đạt</w:t>
            </w:r>
          </w:p>
        </w:tc>
      </w:tr>
      <w:tr w:rsidR="00187BCC" w:rsidRPr="00187BCC">
        <w:tc>
          <w:tcPr>
            <w:tcW w:w="1963" w:type="dxa"/>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tcPr>
          <w:p w:rsidR="00353706" w:rsidRPr="00187BCC" w:rsidRDefault="00367C65">
            <w:pPr>
              <w:spacing w:line="360" w:lineRule="auto"/>
              <w:rPr>
                <w:b/>
                <w:color w:val="auto"/>
              </w:rPr>
            </w:pPr>
            <w:r w:rsidRPr="00187BCC">
              <w:rPr>
                <w:b/>
                <w:color w:val="auto"/>
              </w:rPr>
              <w:t>Chức năng</w:t>
            </w:r>
          </w:p>
        </w:tc>
        <w:tc>
          <w:tcPr>
            <w:tcW w:w="7422"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187BCC">
            <w:pPr>
              <w:spacing w:line="360" w:lineRule="auto"/>
              <w:rPr>
                <w:color w:val="auto"/>
              </w:rPr>
            </w:pPr>
            <w:r>
              <w:rPr>
                <w:color w:val="auto"/>
              </w:rPr>
              <w:t>Thành viên</w:t>
            </w:r>
          </w:p>
        </w:tc>
      </w:tr>
      <w:tr w:rsidR="00187BCC" w:rsidRPr="00187BCC" w:rsidTr="00E11F22">
        <w:tc>
          <w:tcPr>
            <w:tcW w:w="1963" w:type="dxa"/>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tcPr>
          <w:p w:rsidR="00353706" w:rsidRPr="00187BCC" w:rsidRDefault="00367C65">
            <w:pPr>
              <w:spacing w:line="360" w:lineRule="auto"/>
              <w:rPr>
                <w:b/>
                <w:color w:val="auto"/>
              </w:rPr>
            </w:pPr>
            <w:r w:rsidRPr="00187BCC">
              <w:rPr>
                <w:b/>
                <w:color w:val="auto"/>
              </w:rPr>
              <w:t>Ngày</w:t>
            </w:r>
          </w:p>
        </w:tc>
        <w:tc>
          <w:tcPr>
            <w:tcW w:w="2429" w:type="dxa"/>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tcPr>
          <w:p w:rsidR="00353706" w:rsidRPr="00187BCC" w:rsidRDefault="00367C65">
            <w:pPr>
              <w:spacing w:line="360" w:lineRule="auto"/>
              <w:rPr>
                <w:color w:val="auto"/>
              </w:rPr>
            </w:pPr>
            <w:r w:rsidRPr="00187BCC">
              <w:rPr>
                <w:color w:val="auto"/>
              </w:rPr>
              <w:t>31/10/2024</w:t>
            </w:r>
          </w:p>
        </w:tc>
        <w:tc>
          <w:tcPr>
            <w:tcW w:w="1307" w:type="dxa"/>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tcPr>
          <w:p w:rsidR="00353706" w:rsidRPr="00187BCC" w:rsidRDefault="00367C65">
            <w:pPr>
              <w:spacing w:line="360" w:lineRule="auto"/>
              <w:rPr>
                <w:b/>
                <w:color w:val="auto"/>
              </w:rPr>
            </w:pPr>
            <w:r w:rsidRPr="00187BCC">
              <w:rPr>
                <w:b/>
                <w:color w:val="auto"/>
              </w:rPr>
              <w:t>Tên tệp:</w:t>
            </w:r>
          </w:p>
        </w:tc>
        <w:tc>
          <w:tcPr>
            <w:tcW w:w="368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E11F22">
            <w:pPr>
              <w:spacing w:line="360" w:lineRule="auto"/>
              <w:rPr>
                <w:color w:val="auto"/>
              </w:rPr>
            </w:pPr>
            <w:r w:rsidRPr="00187BCC">
              <w:rPr>
                <w:color w:val="auto"/>
              </w:rPr>
              <w:t>[GPLX</w:t>
            </w:r>
            <w:r w:rsidR="00367C65" w:rsidRPr="00187BCC">
              <w:rPr>
                <w:color w:val="auto"/>
              </w:rPr>
              <w:t>] UserStory-ver.1.0.1.docx</w:t>
            </w:r>
          </w:p>
        </w:tc>
      </w:tr>
      <w:tr w:rsidR="00187BCC" w:rsidRPr="00187BCC">
        <w:tc>
          <w:tcPr>
            <w:tcW w:w="1963" w:type="dxa"/>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tcPr>
          <w:p w:rsidR="00353706" w:rsidRPr="00187BCC" w:rsidRDefault="00367C65">
            <w:pPr>
              <w:spacing w:line="360" w:lineRule="auto"/>
              <w:rPr>
                <w:b/>
                <w:color w:val="auto"/>
              </w:rPr>
            </w:pPr>
            <w:r w:rsidRPr="00187BCC">
              <w:rPr>
                <w:b/>
                <w:color w:val="auto"/>
              </w:rPr>
              <w:t>URL</w:t>
            </w:r>
          </w:p>
        </w:tc>
        <w:tc>
          <w:tcPr>
            <w:tcW w:w="7422"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E11F22">
            <w:pPr>
              <w:spacing w:line="360" w:lineRule="auto"/>
              <w:rPr>
                <w:color w:val="auto"/>
              </w:rPr>
            </w:pPr>
            <w:r w:rsidRPr="00187BCC">
              <w:rPr>
                <w:color w:val="auto"/>
              </w:rPr>
              <w:t>https://luyenthigplx.netlify.app/</w:t>
            </w:r>
          </w:p>
        </w:tc>
      </w:tr>
      <w:tr w:rsidR="00187BCC" w:rsidRPr="00187BCC">
        <w:tc>
          <w:tcPr>
            <w:tcW w:w="1963" w:type="dxa"/>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tcPr>
          <w:p w:rsidR="00353706" w:rsidRPr="00187BCC" w:rsidRDefault="00367C65">
            <w:pPr>
              <w:spacing w:line="360" w:lineRule="auto"/>
              <w:rPr>
                <w:b/>
                <w:color w:val="auto"/>
              </w:rPr>
            </w:pPr>
            <w:r w:rsidRPr="00187BCC">
              <w:rPr>
                <w:b/>
                <w:color w:val="auto"/>
              </w:rPr>
              <w:t>Access</w:t>
            </w:r>
          </w:p>
        </w:tc>
        <w:tc>
          <w:tcPr>
            <w:tcW w:w="7422"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spacing w:line="360" w:lineRule="auto"/>
              <w:rPr>
                <w:color w:val="auto"/>
              </w:rPr>
            </w:pPr>
            <w:r w:rsidRPr="00187BCC">
              <w:rPr>
                <w:color w:val="auto"/>
              </w:rPr>
              <w:t>Khoa CNTT</w:t>
            </w:r>
          </w:p>
        </w:tc>
      </w:tr>
    </w:tbl>
    <w:p w:rsidR="00353706" w:rsidRPr="00187BCC" w:rsidRDefault="00367C65">
      <w:pPr>
        <w:spacing w:line="360" w:lineRule="auto"/>
        <w:ind w:left="548"/>
        <w:jc w:val="both"/>
        <w:rPr>
          <w:sz w:val="26"/>
          <w:szCs w:val="26"/>
        </w:rPr>
      </w:pPr>
      <w:r w:rsidRPr="00187BCC">
        <w:rPr>
          <w:b/>
          <w:sz w:val="26"/>
          <w:szCs w:val="26"/>
        </w:rPr>
        <w:t xml:space="preserve"> </w:t>
      </w:r>
    </w:p>
    <w:p w:rsidR="00353706" w:rsidRPr="00187BCC" w:rsidRDefault="00353706">
      <w:pPr>
        <w:spacing w:line="360" w:lineRule="auto"/>
        <w:jc w:val="both"/>
        <w:rPr>
          <w:sz w:val="26"/>
          <w:szCs w:val="26"/>
        </w:rPr>
      </w:pPr>
    </w:p>
    <w:p w:rsidR="00353706" w:rsidRPr="00187BCC" w:rsidRDefault="00353706">
      <w:pPr>
        <w:spacing w:line="360" w:lineRule="auto"/>
        <w:jc w:val="both"/>
        <w:rPr>
          <w:sz w:val="26"/>
          <w:szCs w:val="26"/>
        </w:rPr>
      </w:pPr>
    </w:p>
    <w:p w:rsidR="00353706" w:rsidRPr="00187BCC" w:rsidRDefault="00353706">
      <w:pPr>
        <w:spacing w:line="360" w:lineRule="auto"/>
        <w:ind w:left="548"/>
        <w:jc w:val="both"/>
        <w:rPr>
          <w:b/>
          <w:sz w:val="26"/>
          <w:szCs w:val="26"/>
        </w:rPr>
      </w:pPr>
    </w:p>
    <w:p w:rsidR="00353706" w:rsidRPr="00187BCC" w:rsidRDefault="00353706">
      <w:pPr>
        <w:spacing w:line="360" w:lineRule="auto"/>
        <w:ind w:left="548"/>
        <w:jc w:val="both"/>
        <w:rPr>
          <w:b/>
          <w:sz w:val="26"/>
          <w:szCs w:val="26"/>
        </w:rPr>
      </w:pPr>
    </w:p>
    <w:tbl>
      <w:tblPr>
        <w:tblStyle w:val="Style54"/>
        <w:tblW w:w="9515" w:type="dxa"/>
        <w:tblInd w:w="0" w:type="dxa"/>
        <w:tblBorders>
          <w:top w:val="none" w:sz="0" w:space="0" w:color="000000"/>
          <w:left w:val="none" w:sz="0" w:space="0" w:color="000000"/>
          <w:bottom w:val="single" w:sz="4" w:space="0" w:color="00000A"/>
          <w:right w:val="none" w:sz="0" w:space="0" w:color="000000"/>
          <w:insideH w:val="single" w:sz="4" w:space="0" w:color="00000A"/>
          <w:insideV w:val="none" w:sz="0" w:space="0" w:color="000000"/>
        </w:tblBorders>
        <w:tblLayout w:type="fixed"/>
        <w:tblLook w:val="04A0" w:firstRow="1" w:lastRow="0" w:firstColumn="1" w:lastColumn="0" w:noHBand="0" w:noVBand="1"/>
      </w:tblPr>
      <w:tblGrid>
        <w:gridCol w:w="608"/>
        <w:gridCol w:w="972"/>
        <w:gridCol w:w="535"/>
        <w:gridCol w:w="2568"/>
        <w:gridCol w:w="222"/>
        <w:gridCol w:w="1404"/>
        <w:gridCol w:w="92"/>
        <w:gridCol w:w="2431"/>
        <w:gridCol w:w="608"/>
        <w:gridCol w:w="75"/>
      </w:tblGrid>
      <w:tr w:rsidR="00187BCC" w:rsidRPr="00187BCC" w:rsidTr="00910793">
        <w:trPr>
          <w:gridAfter w:val="1"/>
          <w:wAfter w:w="75" w:type="dxa"/>
        </w:trPr>
        <w:tc>
          <w:tcPr>
            <w:tcW w:w="608" w:type="dxa"/>
            <w:tcBorders>
              <w:top w:val="nil"/>
              <w:left w:val="nil"/>
              <w:bottom w:val="single" w:sz="4" w:space="0" w:color="00000A"/>
              <w:right w:val="nil"/>
            </w:tcBorders>
            <w:tcMar>
              <w:top w:w="0" w:type="dxa"/>
              <w:left w:w="183" w:type="dxa"/>
              <w:bottom w:w="0" w:type="dxa"/>
              <w:right w:w="108" w:type="dxa"/>
            </w:tcMar>
          </w:tcPr>
          <w:p w:rsidR="00353706" w:rsidRPr="00187BCC" w:rsidRDefault="00353706">
            <w:pPr>
              <w:widowControl w:val="0"/>
              <w:spacing w:line="276" w:lineRule="auto"/>
              <w:rPr>
                <w:b/>
                <w:color w:val="auto"/>
              </w:rPr>
            </w:pPr>
          </w:p>
        </w:tc>
        <w:tc>
          <w:tcPr>
            <w:tcW w:w="8832" w:type="dxa"/>
            <w:gridSpan w:val="8"/>
            <w:tcBorders>
              <w:top w:val="nil"/>
              <w:left w:val="nil"/>
              <w:bottom w:val="single" w:sz="4" w:space="0" w:color="00000A"/>
              <w:right w:val="nil"/>
            </w:tcBorders>
            <w:shd w:val="clear" w:color="auto" w:fill="FFFFFF"/>
            <w:tcMar>
              <w:top w:w="0" w:type="dxa"/>
              <w:left w:w="183" w:type="dxa"/>
              <w:bottom w:w="0" w:type="dxa"/>
              <w:right w:w="108" w:type="dxa"/>
            </w:tcMar>
          </w:tcPr>
          <w:p w:rsidR="00353706" w:rsidRPr="00187BCC" w:rsidRDefault="00367C65">
            <w:pPr>
              <w:spacing w:line="360" w:lineRule="auto"/>
              <w:jc w:val="center"/>
              <w:rPr>
                <w:b/>
                <w:color w:val="auto"/>
                <w:sz w:val="32"/>
                <w:szCs w:val="32"/>
              </w:rPr>
            </w:pPr>
            <w:r w:rsidRPr="00187BCC">
              <w:rPr>
                <w:b/>
                <w:color w:val="auto"/>
                <w:sz w:val="32"/>
                <w:szCs w:val="32"/>
              </w:rPr>
              <w:t>LỊCH SỬ BẢN SỬA</w:t>
            </w:r>
          </w:p>
          <w:p w:rsidR="00353706" w:rsidRPr="00187BCC" w:rsidRDefault="00353706">
            <w:pPr>
              <w:spacing w:line="360" w:lineRule="auto"/>
              <w:jc w:val="center"/>
              <w:rPr>
                <w:b/>
                <w:color w:val="auto"/>
                <w:sz w:val="32"/>
                <w:szCs w:val="32"/>
              </w:rPr>
            </w:pPr>
          </w:p>
        </w:tc>
      </w:tr>
      <w:tr w:rsidR="00187BCC" w:rsidRPr="00187BCC" w:rsidTr="00910793">
        <w:trPr>
          <w:trHeight w:val="372"/>
        </w:trPr>
        <w:tc>
          <w:tcPr>
            <w:tcW w:w="1580" w:type="dxa"/>
            <w:gridSpan w:val="2"/>
            <w:tcBorders>
              <w:top w:val="single" w:sz="4" w:space="0" w:color="00000A"/>
              <w:left w:val="single" w:sz="4" w:space="0" w:color="00000A"/>
              <w:bottom w:val="single" w:sz="4" w:space="0" w:color="00000A"/>
              <w:right w:val="nil"/>
            </w:tcBorders>
            <w:shd w:val="clear" w:color="auto" w:fill="C5E0B3"/>
            <w:tcMar>
              <w:top w:w="0" w:type="dxa"/>
              <w:left w:w="28" w:type="dxa"/>
              <w:bottom w:w="0" w:type="dxa"/>
              <w:right w:w="108" w:type="dxa"/>
            </w:tcMar>
          </w:tcPr>
          <w:p w:rsidR="00353706" w:rsidRPr="00187BCC" w:rsidRDefault="00367C65">
            <w:pPr>
              <w:spacing w:line="360" w:lineRule="auto"/>
              <w:jc w:val="center"/>
              <w:rPr>
                <w:b/>
                <w:color w:val="auto"/>
              </w:rPr>
            </w:pPr>
            <w:r w:rsidRPr="00187BCC">
              <w:rPr>
                <w:b/>
                <w:color w:val="auto"/>
              </w:rPr>
              <w:t>Version</w:t>
            </w:r>
          </w:p>
        </w:tc>
        <w:tc>
          <w:tcPr>
            <w:tcW w:w="3103" w:type="dxa"/>
            <w:gridSpan w:val="2"/>
            <w:tcBorders>
              <w:top w:val="single" w:sz="4" w:space="0" w:color="00000A"/>
              <w:left w:val="single" w:sz="4" w:space="0" w:color="00000A"/>
              <w:bottom w:val="single" w:sz="4" w:space="0" w:color="00000A"/>
              <w:right w:val="nil"/>
            </w:tcBorders>
            <w:shd w:val="clear" w:color="auto" w:fill="C5E0B3"/>
            <w:tcMar>
              <w:top w:w="0" w:type="dxa"/>
              <w:left w:w="28" w:type="dxa"/>
              <w:bottom w:w="0" w:type="dxa"/>
              <w:right w:w="108" w:type="dxa"/>
            </w:tcMar>
          </w:tcPr>
          <w:p w:rsidR="00353706" w:rsidRPr="00187BCC" w:rsidRDefault="00367C65">
            <w:pPr>
              <w:spacing w:line="360" w:lineRule="auto"/>
              <w:jc w:val="center"/>
              <w:rPr>
                <w:b/>
                <w:color w:val="auto"/>
              </w:rPr>
            </w:pPr>
            <w:r w:rsidRPr="00187BCC">
              <w:rPr>
                <w:b/>
                <w:color w:val="auto"/>
              </w:rPr>
              <w:t>Person</w:t>
            </w:r>
          </w:p>
        </w:tc>
        <w:tc>
          <w:tcPr>
            <w:tcW w:w="1718" w:type="dxa"/>
            <w:gridSpan w:val="3"/>
            <w:tcBorders>
              <w:top w:val="single" w:sz="4" w:space="0" w:color="00000A"/>
              <w:left w:val="single" w:sz="4" w:space="0" w:color="00000A"/>
              <w:bottom w:val="single" w:sz="4" w:space="0" w:color="00000A"/>
              <w:right w:val="nil"/>
            </w:tcBorders>
            <w:shd w:val="clear" w:color="auto" w:fill="C5E0B3"/>
            <w:tcMar>
              <w:top w:w="0" w:type="dxa"/>
              <w:left w:w="28" w:type="dxa"/>
              <w:bottom w:w="0" w:type="dxa"/>
              <w:right w:w="108" w:type="dxa"/>
            </w:tcMar>
          </w:tcPr>
          <w:p w:rsidR="00353706" w:rsidRPr="00187BCC" w:rsidRDefault="00367C65">
            <w:pPr>
              <w:spacing w:line="360" w:lineRule="auto"/>
              <w:jc w:val="center"/>
              <w:rPr>
                <w:b/>
                <w:color w:val="auto"/>
              </w:rPr>
            </w:pPr>
            <w:r w:rsidRPr="00187BCC">
              <w:rPr>
                <w:b/>
                <w:color w:val="auto"/>
              </w:rPr>
              <w:t>Date</w:t>
            </w:r>
          </w:p>
        </w:tc>
        <w:tc>
          <w:tcPr>
            <w:tcW w:w="3114" w:type="dxa"/>
            <w:gridSpan w:val="3"/>
            <w:tcBorders>
              <w:top w:val="single" w:sz="4" w:space="0" w:color="00000A"/>
              <w:left w:val="single" w:sz="4" w:space="0" w:color="00000A"/>
              <w:bottom w:val="single" w:sz="4" w:space="0" w:color="00000A"/>
              <w:right w:val="single" w:sz="4" w:space="0" w:color="00000A"/>
            </w:tcBorders>
            <w:shd w:val="clear" w:color="auto" w:fill="C5E0B3"/>
            <w:tcMar>
              <w:top w:w="0" w:type="dxa"/>
              <w:left w:w="28" w:type="dxa"/>
              <w:bottom w:w="0" w:type="dxa"/>
              <w:right w:w="108" w:type="dxa"/>
            </w:tcMar>
          </w:tcPr>
          <w:p w:rsidR="00353706" w:rsidRPr="00187BCC" w:rsidRDefault="00367C65">
            <w:pPr>
              <w:spacing w:line="360" w:lineRule="auto"/>
              <w:jc w:val="center"/>
              <w:rPr>
                <w:b/>
                <w:color w:val="auto"/>
              </w:rPr>
            </w:pPr>
            <w:r w:rsidRPr="00187BCC">
              <w:rPr>
                <w:b/>
                <w:color w:val="auto"/>
              </w:rPr>
              <w:t>Description</w:t>
            </w:r>
          </w:p>
        </w:tc>
      </w:tr>
      <w:tr w:rsidR="00187BCC" w:rsidRPr="00187BCC" w:rsidTr="00910793">
        <w:tc>
          <w:tcPr>
            <w:tcW w:w="1580" w:type="dxa"/>
            <w:gridSpan w:val="2"/>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tcPr>
          <w:p w:rsidR="00353706" w:rsidRPr="00187BCC" w:rsidRDefault="00367C65">
            <w:pPr>
              <w:spacing w:line="360" w:lineRule="auto"/>
              <w:rPr>
                <w:color w:val="auto"/>
              </w:rPr>
            </w:pPr>
            <w:r w:rsidRPr="00187BCC">
              <w:rPr>
                <w:color w:val="auto"/>
              </w:rPr>
              <w:t>1.0</w:t>
            </w:r>
          </w:p>
        </w:tc>
        <w:tc>
          <w:tcPr>
            <w:tcW w:w="3103" w:type="dxa"/>
            <w:gridSpan w:val="2"/>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tcPr>
          <w:p w:rsidR="00353706" w:rsidRPr="00187BCC" w:rsidRDefault="00367C65">
            <w:pPr>
              <w:spacing w:line="360" w:lineRule="auto"/>
              <w:ind w:left="709" w:hanging="709"/>
              <w:rPr>
                <w:color w:val="auto"/>
              </w:rPr>
            </w:pPr>
            <w:r w:rsidRPr="00187BCC">
              <w:rPr>
                <w:color w:val="auto"/>
              </w:rPr>
              <w:t>Trần Tiến Đạt</w:t>
            </w:r>
          </w:p>
        </w:tc>
        <w:tc>
          <w:tcPr>
            <w:tcW w:w="1718" w:type="dxa"/>
            <w:gridSpan w:val="3"/>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tcPr>
          <w:p w:rsidR="00353706" w:rsidRPr="00187BCC" w:rsidRDefault="00367C65">
            <w:pPr>
              <w:spacing w:line="360" w:lineRule="auto"/>
              <w:rPr>
                <w:color w:val="auto"/>
              </w:rPr>
            </w:pPr>
            <w:r w:rsidRPr="00187BCC">
              <w:rPr>
                <w:color w:val="auto"/>
              </w:rPr>
              <w:t>31/10/2024</w:t>
            </w:r>
          </w:p>
        </w:tc>
        <w:tc>
          <w:tcPr>
            <w:tcW w:w="3114"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spacing w:line="360" w:lineRule="auto"/>
              <w:rPr>
                <w:color w:val="auto"/>
              </w:rPr>
            </w:pPr>
            <w:r w:rsidRPr="00187BCC">
              <w:rPr>
                <w:color w:val="auto"/>
              </w:rPr>
              <w:t>Tạo tài liệu, Chỉnh sửa tài liệu</w:t>
            </w:r>
          </w:p>
        </w:tc>
      </w:tr>
      <w:tr w:rsidR="00187BCC" w:rsidRPr="00187BCC" w:rsidTr="00910793">
        <w:tc>
          <w:tcPr>
            <w:tcW w:w="1580" w:type="dxa"/>
            <w:gridSpan w:val="2"/>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tcPr>
          <w:p w:rsidR="00353706" w:rsidRPr="00187BCC" w:rsidRDefault="00367C65">
            <w:pPr>
              <w:spacing w:line="360" w:lineRule="auto"/>
              <w:rPr>
                <w:color w:val="auto"/>
              </w:rPr>
            </w:pPr>
            <w:r w:rsidRPr="00187BCC">
              <w:rPr>
                <w:color w:val="auto"/>
              </w:rPr>
              <w:t>1.1</w:t>
            </w:r>
          </w:p>
        </w:tc>
        <w:tc>
          <w:tcPr>
            <w:tcW w:w="3103" w:type="dxa"/>
            <w:gridSpan w:val="2"/>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tcPr>
          <w:p w:rsidR="00353706" w:rsidRPr="00187BCC" w:rsidRDefault="00367C65">
            <w:pPr>
              <w:spacing w:line="360" w:lineRule="auto"/>
              <w:rPr>
                <w:color w:val="auto"/>
              </w:rPr>
            </w:pPr>
            <w:r w:rsidRPr="00187BCC">
              <w:rPr>
                <w:color w:val="auto"/>
              </w:rPr>
              <w:t>Nguyễn Thân Nguyên Chương</w:t>
            </w:r>
          </w:p>
        </w:tc>
        <w:tc>
          <w:tcPr>
            <w:tcW w:w="1718" w:type="dxa"/>
            <w:gridSpan w:val="3"/>
            <w:tcBorders>
              <w:top w:val="single" w:sz="4" w:space="0" w:color="00000A"/>
              <w:left w:val="single" w:sz="4" w:space="0" w:color="00000A"/>
              <w:bottom w:val="single" w:sz="4" w:space="0" w:color="00000A"/>
              <w:right w:val="nil"/>
            </w:tcBorders>
            <w:shd w:val="clear" w:color="auto" w:fill="FFFFFF"/>
            <w:tcMar>
              <w:top w:w="0" w:type="dxa"/>
              <w:left w:w="28" w:type="dxa"/>
              <w:bottom w:w="0" w:type="dxa"/>
              <w:right w:w="108" w:type="dxa"/>
            </w:tcMar>
          </w:tcPr>
          <w:p w:rsidR="00353706" w:rsidRPr="00187BCC" w:rsidRDefault="00367C65">
            <w:pPr>
              <w:spacing w:line="360" w:lineRule="auto"/>
              <w:rPr>
                <w:color w:val="auto"/>
              </w:rPr>
            </w:pPr>
            <w:r w:rsidRPr="00187BCC">
              <w:rPr>
                <w:color w:val="auto"/>
              </w:rPr>
              <w:t>12/12/2024</w:t>
            </w:r>
          </w:p>
        </w:tc>
        <w:tc>
          <w:tcPr>
            <w:tcW w:w="3114" w:type="dxa"/>
            <w:gridSpan w:val="3"/>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353706" w:rsidRPr="00187BCC" w:rsidRDefault="00367C65">
            <w:pPr>
              <w:spacing w:line="360" w:lineRule="auto"/>
              <w:rPr>
                <w:color w:val="auto"/>
              </w:rPr>
            </w:pPr>
            <w:r w:rsidRPr="00187BCC">
              <w:rPr>
                <w:color w:val="auto"/>
              </w:rPr>
              <w:t>Chỉnh sửa tài liệu</w:t>
            </w:r>
          </w:p>
        </w:tc>
      </w:tr>
      <w:tr w:rsidR="00187BCC" w:rsidRPr="00187BCC" w:rsidTr="00910793">
        <w:trPr>
          <w:gridAfter w:val="1"/>
          <w:wAfter w:w="75" w:type="dxa"/>
          <w:trHeight w:val="2117"/>
        </w:trPr>
        <w:tc>
          <w:tcPr>
            <w:tcW w:w="608" w:type="dxa"/>
            <w:tcBorders>
              <w:top w:val="nil"/>
              <w:left w:val="nil"/>
              <w:bottom w:val="single" w:sz="4" w:space="0" w:color="00000A"/>
              <w:right w:val="nil"/>
            </w:tcBorders>
            <w:tcMar>
              <w:top w:w="0" w:type="dxa"/>
              <w:left w:w="183" w:type="dxa"/>
              <w:bottom w:w="0" w:type="dxa"/>
              <w:right w:w="108" w:type="dxa"/>
            </w:tcMar>
          </w:tcPr>
          <w:p w:rsidR="00353706" w:rsidRPr="00187BCC" w:rsidRDefault="00353706">
            <w:pPr>
              <w:widowControl w:val="0"/>
              <w:spacing w:line="276" w:lineRule="auto"/>
              <w:rPr>
                <w:color w:val="auto"/>
              </w:rPr>
            </w:pPr>
          </w:p>
        </w:tc>
        <w:tc>
          <w:tcPr>
            <w:tcW w:w="8832" w:type="dxa"/>
            <w:gridSpan w:val="8"/>
            <w:tcBorders>
              <w:top w:val="nil"/>
              <w:left w:val="nil"/>
              <w:bottom w:val="single" w:sz="4" w:space="0" w:color="00000A"/>
              <w:right w:val="nil"/>
            </w:tcBorders>
            <w:shd w:val="clear" w:color="auto" w:fill="FFFFFF"/>
            <w:tcMar>
              <w:top w:w="0" w:type="dxa"/>
              <w:left w:w="183" w:type="dxa"/>
              <w:bottom w:w="0" w:type="dxa"/>
              <w:right w:w="108" w:type="dxa"/>
            </w:tcMar>
          </w:tcPr>
          <w:p w:rsidR="00367C65" w:rsidRPr="00187BCC" w:rsidRDefault="00367C65">
            <w:pPr>
              <w:spacing w:line="360" w:lineRule="auto"/>
              <w:jc w:val="center"/>
              <w:rPr>
                <w:b/>
                <w:color w:val="auto"/>
                <w:sz w:val="32"/>
                <w:szCs w:val="32"/>
              </w:rPr>
            </w:pPr>
          </w:p>
          <w:p w:rsidR="00367C65" w:rsidRPr="00187BCC" w:rsidRDefault="00367C65">
            <w:pPr>
              <w:spacing w:line="360" w:lineRule="auto"/>
              <w:jc w:val="center"/>
              <w:rPr>
                <w:b/>
                <w:color w:val="auto"/>
                <w:sz w:val="32"/>
                <w:szCs w:val="32"/>
              </w:rPr>
            </w:pPr>
          </w:p>
          <w:p w:rsidR="00367C65" w:rsidRPr="00187BCC" w:rsidRDefault="00367C65">
            <w:pPr>
              <w:spacing w:line="360" w:lineRule="auto"/>
              <w:jc w:val="center"/>
              <w:rPr>
                <w:b/>
                <w:color w:val="auto"/>
                <w:sz w:val="32"/>
                <w:szCs w:val="32"/>
              </w:rPr>
            </w:pPr>
          </w:p>
          <w:p w:rsidR="00367C65" w:rsidRPr="00187BCC" w:rsidRDefault="00367C65">
            <w:pPr>
              <w:spacing w:line="360" w:lineRule="auto"/>
              <w:jc w:val="center"/>
              <w:rPr>
                <w:b/>
                <w:color w:val="auto"/>
                <w:sz w:val="32"/>
                <w:szCs w:val="32"/>
              </w:rPr>
            </w:pPr>
          </w:p>
          <w:p w:rsidR="00367C65" w:rsidRPr="00187BCC" w:rsidRDefault="00367C65">
            <w:pPr>
              <w:spacing w:line="360" w:lineRule="auto"/>
              <w:jc w:val="center"/>
              <w:rPr>
                <w:b/>
                <w:color w:val="auto"/>
                <w:sz w:val="32"/>
                <w:szCs w:val="32"/>
              </w:rPr>
            </w:pPr>
          </w:p>
          <w:p w:rsidR="00367C65" w:rsidRPr="00187BCC" w:rsidRDefault="00367C65">
            <w:pPr>
              <w:spacing w:line="360" w:lineRule="auto"/>
              <w:jc w:val="center"/>
              <w:rPr>
                <w:b/>
                <w:color w:val="auto"/>
                <w:sz w:val="32"/>
                <w:szCs w:val="32"/>
              </w:rPr>
            </w:pPr>
          </w:p>
          <w:p w:rsidR="00367C65" w:rsidRPr="00187BCC" w:rsidRDefault="00367C65">
            <w:pPr>
              <w:spacing w:line="360" w:lineRule="auto"/>
              <w:jc w:val="center"/>
              <w:rPr>
                <w:b/>
                <w:color w:val="auto"/>
                <w:sz w:val="32"/>
                <w:szCs w:val="32"/>
              </w:rPr>
            </w:pPr>
          </w:p>
          <w:p w:rsidR="00367C65" w:rsidRPr="00187BCC" w:rsidRDefault="00910793" w:rsidP="00910793">
            <w:pPr>
              <w:tabs>
                <w:tab w:val="left" w:pos="6045"/>
              </w:tabs>
              <w:spacing w:line="360" w:lineRule="auto"/>
              <w:rPr>
                <w:b/>
                <w:color w:val="auto"/>
                <w:sz w:val="32"/>
                <w:szCs w:val="32"/>
              </w:rPr>
            </w:pPr>
            <w:r>
              <w:rPr>
                <w:b/>
                <w:color w:val="auto"/>
                <w:sz w:val="32"/>
                <w:szCs w:val="32"/>
              </w:rPr>
              <w:tab/>
            </w:r>
          </w:p>
          <w:p w:rsidR="00353706" w:rsidRPr="00187BCC" w:rsidRDefault="00367C65">
            <w:pPr>
              <w:spacing w:line="360" w:lineRule="auto"/>
              <w:jc w:val="center"/>
              <w:rPr>
                <w:b/>
                <w:color w:val="auto"/>
                <w:sz w:val="32"/>
                <w:szCs w:val="32"/>
              </w:rPr>
            </w:pPr>
            <w:r w:rsidRPr="00187BCC">
              <w:rPr>
                <w:b/>
                <w:color w:val="auto"/>
                <w:sz w:val="32"/>
                <w:szCs w:val="32"/>
              </w:rPr>
              <w:t>PHÊ DUYỆT TÀI LIỆU</w:t>
            </w:r>
          </w:p>
          <w:p w:rsidR="00353706" w:rsidRPr="00187BCC" w:rsidRDefault="00353706">
            <w:pPr>
              <w:spacing w:line="360" w:lineRule="auto"/>
              <w:jc w:val="center"/>
              <w:rPr>
                <w:b/>
                <w:color w:val="auto"/>
                <w:sz w:val="32"/>
                <w:szCs w:val="32"/>
              </w:rPr>
            </w:pPr>
          </w:p>
          <w:p w:rsidR="00353706" w:rsidRPr="00187BCC" w:rsidRDefault="00367C65">
            <w:pPr>
              <w:spacing w:after="160" w:line="360" w:lineRule="auto"/>
              <w:jc w:val="center"/>
              <w:rPr>
                <w:color w:val="auto"/>
              </w:rPr>
            </w:pPr>
            <w:r w:rsidRPr="00187BCC">
              <w:rPr>
                <w:color w:val="auto"/>
              </w:rPr>
              <w:t>Cần có các chữ ký sau để phê duyệt tài liệu này</w:t>
            </w:r>
          </w:p>
        </w:tc>
      </w:tr>
      <w:tr w:rsidR="00910793" w:rsidRPr="00187BCC" w:rsidTr="00910793">
        <w:trPr>
          <w:gridAfter w:val="2"/>
          <w:wAfter w:w="683" w:type="dxa"/>
          <w:trHeight w:val="566"/>
        </w:trPr>
        <w:tc>
          <w:tcPr>
            <w:tcW w:w="2115"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line="360" w:lineRule="auto"/>
              <w:rPr>
                <w:b/>
                <w:color w:val="auto"/>
              </w:rPr>
            </w:pPr>
          </w:p>
          <w:p w:rsidR="00910793" w:rsidRPr="00187BCC" w:rsidRDefault="00910793">
            <w:pPr>
              <w:spacing w:line="360" w:lineRule="auto"/>
              <w:rPr>
                <w:b/>
                <w:color w:val="auto"/>
              </w:rPr>
            </w:pPr>
            <w:r w:rsidRPr="00187BCC">
              <w:rPr>
                <w:b/>
                <w:color w:val="auto"/>
              </w:rPr>
              <w:t>Người hướng dẫn</w:t>
            </w:r>
          </w:p>
        </w:tc>
        <w:tc>
          <w:tcPr>
            <w:tcW w:w="2790"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keepNext/>
              <w:spacing w:line="360" w:lineRule="auto"/>
              <w:ind w:firstLine="112"/>
              <w:rPr>
                <w:color w:val="auto"/>
              </w:rPr>
            </w:pPr>
          </w:p>
          <w:p w:rsidR="00910793" w:rsidRPr="00187BCC" w:rsidRDefault="00910793">
            <w:pPr>
              <w:keepNext/>
              <w:spacing w:line="360" w:lineRule="auto"/>
              <w:rPr>
                <w:color w:val="auto"/>
              </w:rPr>
            </w:pPr>
            <w:r w:rsidRPr="00187BCC">
              <w:rPr>
                <w:color w:val="auto"/>
              </w:rPr>
              <w:t>Nguyễn Hữu Phúc</w:t>
            </w:r>
          </w:p>
        </w:tc>
        <w:tc>
          <w:tcPr>
            <w:tcW w:w="140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b/>
                <w:color w:val="auto"/>
              </w:rPr>
            </w:pPr>
            <w:r w:rsidRPr="00187BCC">
              <w:rPr>
                <w:b/>
                <w:color w:val="auto"/>
              </w:rPr>
              <w:t>Signature:</w:t>
            </w:r>
          </w:p>
        </w:tc>
        <w:tc>
          <w:tcPr>
            <w:tcW w:w="252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p>
        </w:tc>
      </w:tr>
      <w:tr w:rsidR="00910793" w:rsidRPr="00187BCC" w:rsidTr="00910793">
        <w:trPr>
          <w:gridAfter w:val="2"/>
          <w:wAfter w:w="683" w:type="dxa"/>
          <w:trHeight w:val="624"/>
        </w:trPr>
        <w:tc>
          <w:tcPr>
            <w:tcW w:w="2115" w:type="dxa"/>
            <w:gridSpan w:val="3"/>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widowControl w:val="0"/>
              <w:spacing w:line="276" w:lineRule="auto"/>
              <w:rPr>
                <w:color w:val="auto"/>
                <w:sz w:val="22"/>
                <w:szCs w:val="22"/>
              </w:rPr>
            </w:pPr>
          </w:p>
        </w:tc>
        <w:tc>
          <w:tcPr>
            <w:tcW w:w="2790" w:type="dxa"/>
            <w:gridSpan w:val="2"/>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widowControl w:val="0"/>
              <w:spacing w:line="276" w:lineRule="auto"/>
              <w:rPr>
                <w:color w:val="auto"/>
                <w:sz w:val="22"/>
                <w:szCs w:val="22"/>
              </w:rPr>
            </w:pPr>
          </w:p>
        </w:tc>
        <w:tc>
          <w:tcPr>
            <w:tcW w:w="140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line="360" w:lineRule="auto"/>
              <w:rPr>
                <w:color w:val="auto"/>
              </w:rPr>
            </w:pPr>
            <w:r w:rsidRPr="00187BCC">
              <w:rPr>
                <w:b/>
                <w:color w:val="auto"/>
              </w:rPr>
              <w:t>Date:</w:t>
            </w:r>
          </w:p>
        </w:tc>
        <w:tc>
          <w:tcPr>
            <w:tcW w:w="252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r w:rsidRPr="00187BCC">
              <w:rPr>
                <w:color w:val="auto"/>
                <w:sz w:val="22"/>
                <w:szCs w:val="22"/>
              </w:rPr>
              <w:t>………/10/2024</w:t>
            </w:r>
          </w:p>
        </w:tc>
      </w:tr>
      <w:tr w:rsidR="00910793" w:rsidRPr="00187BCC" w:rsidTr="00910793">
        <w:trPr>
          <w:gridAfter w:val="2"/>
          <w:wAfter w:w="683" w:type="dxa"/>
          <w:trHeight w:val="629"/>
        </w:trPr>
        <w:tc>
          <w:tcPr>
            <w:tcW w:w="2115"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b/>
                <w:color w:val="auto"/>
              </w:rPr>
            </w:pPr>
            <w:r w:rsidRPr="00187BCC">
              <w:rPr>
                <w:b/>
                <w:color w:val="auto"/>
              </w:rPr>
              <w:t>Chủ sở hữu</w:t>
            </w:r>
          </w:p>
        </w:tc>
        <w:tc>
          <w:tcPr>
            <w:tcW w:w="2790"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r w:rsidRPr="00187BCC">
              <w:rPr>
                <w:color w:val="auto"/>
              </w:rPr>
              <w:t>Nguyễn Hữu Phúc</w:t>
            </w:r>
          </w:p>
        </w:tc>
        <w:tc>
          <w:tcPr>
            <w:tcW w:w="140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b/>
                <w:color w:val="auto"/>
              </w:rPr>
            </w:pPr>
            <w:r w:rsidRPr="00187BCC">
              <w:rPr>
                <w:b/>
                <w:color w:val="auto"/>
              </w:rPr>
              <w:t>Signature:</w:t>
            </w:r>
          </w:p>
        </w:tc>
        <w:tc>
          <w:tcPr>
            <w:tcW w:w="252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p>
        </w:tc>
      </w:tr>
      <w:tr w:rsidR="00910793" w:rsidRPr="00187BCC" w:rsidTr="00910793">
        <w:trPr>
          <w:gridAfter w:val="2"/>
          <w:wAfter w:w="683" w:type="dxa"/>
          <w:trHeight w:val="620"/>
        </w:trPr>
        <w:tc>
          <w:tcPr>
            <w:tcW w:w="2115" w:type="dxa"/>
            <w:gridSpan w:val="3"/>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widowControl w:val="0"/>
              <w:spacing w:line="276" w:lineRule="auto"/>
              <w:rPr>
                <w:color w:val="auto"/>
                <w:sz w:val="22"/>
                <w:szCs w:val="22"/>
              </w:rPr>
            </w:pPr>
          </w:p>
        </w:tc>
        <w:tc>
          <w:tcPr>
            <w:tcW w:w="2790" w:type="dxa"/>
            <w:gridSpan w:val="2"/>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widowControl w:val="0"/>
              <w:spacing w:line="276" w:lineRule="auto"/>
              <w:rPr>
                <w:color w:val="auto"/>
                <w:sz w:val="22"/>
                <w:szCs w:val="22"/>
              </w:rPr>
            </w:pPr>
          </w:p>
        </w:tc>
        <w:tc>
          <w:tcPr>
            <w:tcW w:w="140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line="360" w:lineRule="auto"/>
              <w:rPr>
                <w:color w:val="auto"/>
              </w:rPr>
            </w:pPr>
            <w:r w:rsidRPr="00187BCC">
              <w:rPr>
                <w:b/>
                <w:color w:val="auto"/>
              </w:rPr>
              <w:t>Date:</w:t>
            </w:r>
          </w:p>
        </w:tc>
        <w:tc>
          <w:tcPr>
            <w:tcW w:w="252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r w:rsidRPr="00187BCC">
              <w:rPr>
                <w:color w:val="auto"/>
                <w:sz w:val="22"/>
                <w:szCs w:val="22"/>
              </w:rPr>
              <w:t>………/10/2024</w:t>
            </w:r>
          </w:p>
        </w:tc>
      </w:tr>
      <w:tr w:rsidR="00910793" w:rsidRPr="00187BCC" w:rsidTr="00910793">
        <w:trPr>
          <w:gridAfter w:val="2"/>
          <w:wAfter w:w="683" w:type="dxa"/>
          <w:trHeight w:val="611"/>
        </w:trPr>
        <w:tc>
          <w:tcPr>
            <w:tcW w:w="2115"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b/>
                <w:color w:val="auto"/>
              </w:rPr>
            </w:pPr>
            <w:r w:rsidRPr="00187BCC">
              <w:rPr>
                <w:b/>
                <w:color w:val="auto"/>
              </w:rPr>
              <w:t>Scrum Master</w:t>
            </w:r>
          </w:p>
        </w:tc>
        <w:tc>
          <w:tcPr>
            <w:tcW w:w="2790"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rPr>
            </w:pPr>
            <w:r>
              <w:rPr>
                <w:color w:val="auto"/>
              </w:rPr>
              <w:t>Trần Trung Hiếu</w:t>
            </w:r>
            <w:r w:rsidRPr="00187BCC">
              <w:rPr>
                <w:color w:val="auto"/>
              </w:rPr>
              <w:t xml:space="preserve"> </w:t>
            </w:r>
          </w:p>
        </w:tc>
        <w:tc>
          <w:tcPr>
            <w:tcW w:w="140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b/>
                <w:color w:val="auto"/>
              </w:rPr>
            </w:pPr>
            <w:r w:rsidRPr="00187BCC">
              <w:rPr>
                <w:b/>
                <w:color w:val="auto"/>
              </w:rPr>
              <w:t>Signature:</w:t>
            </w:r>
          </w:p>
        </w:tc>
        <w:tc>
          <w:tcPr>
            <w:tcW w:w="252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p>
        </w:tc>
        <w:bookmarkStart w:id="2" w:name="_GoBack"/>
        <w:bookmarkEnd w:id="2"/>
      </w:tr>
      <w:tr w:rsidR="00910793" w:rsidRPr="00187BCC" w:rsidTr="00910793">
        <w:trPr>
          <w:gridAfter w:val="2"/>
          <w:wAfter w:w="683" w:type="dxa"/>
          <w:trHeight w:val="629"/>
        </w:trPr>
        <w:tc>
          <w:tcPr>
            <w:tcW w:w="2115" w:type="dxa"/>
            <w:gridSpan w:val="3"/>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widowControl w:val="0"/>
              <w:spacing w:line="276" w:lineRule="auto"/>
              <w:rPr>
                <w:color w:val="auto"/>
                <w:sz w:val="22"/>
                <w:szCs w:val="22"/>
              </w:rPr>
            </w:pPr>
          </w:p>
        </w:tc>
        <w:tc>
          <w:tcPr>
            <w:tcW w:w="2790" w:type="dxa"/>
            <w:gridSpan w:val="2"/>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widowControl w:val="0"/>
              <w:spacing w:line="276" w:lineRule="auto"/>
              <w:rPr>
                <w:color w:val="auto"/>
                <w:sz w:val="22"/>
                <w:szCs w:val="22"/>
              </w:rPr>
            </w:pPr>
          </w:p>
        </w:tc>
        <w:tc>
          <w:tcPr>
            <w:tcW w:w="140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line="360" w:lineRule="auto"/>
              <w:rPr>
                <w:color w:val="auto"/>
              </w:rPr>
            </w:pPr>
            <w:r w:rsidRPr="00187BCC">
              <w:rPr>
                <w:b/>
                <w:color w:val="auto"/>
              </w:rPr>
              <w:t>Date:</w:t>
            </w:r>
          </w:p>
        </w:tc>
        <w:tc>
          <w:tcPr>
            <w:tcW w:w="252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r w:rsidRPr="00187BCC">
              <w:rPr>
                <w:color w:val="auto"/>
                <w:sz w:val="22"/>
                <w:szCs w:val="22"/>
              </w:rPr>
              <w:t>………/10/2024</w:t>
            </w:r>
          </w:p>
        </w:tc>
      </w:tr>
      <w:tr w:rsidR="00910793" w:rsidRPr="00187BCC" w:rsidTr="00910793">
        <w:trPr>
          <w:gridAfter w:val="2"/>
          <w:wAfter w:w="683" w:type="dxa"/>
          <w:trHeight w:val="620"/>
        </w:trPr>
        <w:tc>
          <w:tcPr>
            <w:tcW w:w="2115" w:type="dxa"/>
            <w:gridSpan w:val="3"/>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b/>
                <w:color w:val="auto"/>
              </w:rPr>
            </w:pPr>
            <w:r w:rsidRPr="00187BCC">
              <w:rPr>
                <w:b/>
                <w:color w:val="auto"/>
              </w:rPr>
              <w:t>Thành viên</w:t>
            </w:r>
          </w:p>
        </w:tc>
        <w:tc>
          <w:tcPr>
            <w:tcW w:w="2790"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910793" w:rsidRPr="00187BCC" w:rsidRDefault="00910793">
            <w:pPr>
              <w:keepNext/>
              <w:spacing w:line="360" w:lineRule="auto"/>
              <w:rPr>
                <w:color w:val="auto"/>
              </w:rPr>
            </w:pPr>
            <w:r w:rsidRPr="00187BCC">
              <w:rPr>
                <w:color w:val="auto"/>
              </w:rPr>
              <w:t>Trần Hữu Thủy</w:t>
            </w:r>
          </w:p>
        </w:tc>
        <w:tc>
          <w:tcPr>
            <w:tcW w:w="140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b/>
                <w:color w:val="auto"/>
              </w:rPr>
            </w:pPr>
            <w:r w:rsidRPr="00187BCC">
              <w:rPr>
                <w:b/>
                <w:color w:val="auto"/>
              </w:rPr>
              <w:t>Signature:</w:t>
            </w:r>
          </w:p>
        </w:tc>
        <w:tc>
          <w:tcPr>
            <w:tcW w:w="252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p>
        </w:tc>
      </w:tr>
      <w:tr w:rsidR="00910793" w:rsidRPr="00187BCC" w:rsidTr="00910793">
        <w:trPr>
          <w:gridAfter w:val="2"/>
          <w:wAfter w:w="683" w:type="dxa"/>
          <w:trHeight w:val="620"/>
        </w:trPr>
        <w:tc>
          <w:tcPr>
            <w:tcW w:w="2115" w:type="dxa"/>
            <w:gridSpan w:val="3"/>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widowControl w:val="0"/>
              <w:spacing w:line="276" w:lineRule="auto"/>
              <w:rPr>
                <w:color w:val="auto"/>
                <w:sz w:val="22"/>
                <w:szCs w:val="22"/>
              </w:rPr>
            </w:pPr>
          </w:p>
        </w:tc>
        <w:tc>
          <w:tcPr>
            <w:tcW w:w="2790" w:type="dxa"/>
            <w:gridSpan w:val="2"/>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910793" w:rsidRPr="00187BCC" w:rsidRDefault="00910793">
            <w:pPr>
              <w:widowControl w:val="0"/>
              <w:spacing w:line="276" w:lineRule="auto"/>
              <w:rPr>
                <w:color w:val="auto"/>
                <w:sz w:val="22"/>
                <w:szCs w:val="22"/>
              </w:rPr>
            </w:pPr>
          </w:p>
        </w:tc>
        <w:tc>
          <w:tcPr>
            <w:tcW w:w="140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line="360" w:lineRule="auto"/>
              <w:rPr>
                <w:color w:val="auto"/>
              </w:rPr>
            </w:pPr>
            <w:r w:rsidRPr="00187BCC">
              <w:rPr>
                <w:b/>
                <w:color w:val="auto"/>
              </w:rPr>
              <w:t>Date:</w:t>
            </w:r>
          </w:p>
        </w:tc>
        <w:tc>
          <w:tcPr>
            <w:tcW w:w="252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r w:rsidRPr="00187BCC">
              <w:rPr>
                <w:color w:val="auto"/>
                <w:sz w:val="22"/>
                <w:szCs w:val="22"/>
              </w:rPr>
              <w:t>………/10/2024</w:t>
            </w:r>
          </w:p>
        </w:tc>
      </w:tr>
      <w:tr w:rsidR="00910793" w:rsidRPr="00187BCC" w:rsidTr="00910793">
        <w:trPr>
          <w:gridAfter w:val="2"/>
          <w:wAfter w:w="683" w:type="dxa"/>
          <w:trHeight w:val="620"/>
        </w:trPr>
        <w:tc>
          <w:tcPr>
            <w:tcW w:w="2115" w:type="dxa"/>
            <w:gridSpan w:val="3"/>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widowControl w:val="0"/>
              <w:spacing w:line="276" w:lineRule="auto"/>
              <w:rPr>
                <w:color w:val="auto"/>
                <w:sz w:val="22"/>
                <w:szCs w:val="22"/>
              </w:rPr>
            </w:pPr>
          </w:p>
        </w:tc>
        <w:tc>
          <w:tcPr>
            <w:tcW w:w="2790"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910793" w:rsidRPr="00187BCC" w:rsidRDefault="00910793">
            <w:pPr>
              <w:keepNext/>
              <w:spacing w:line="360" w:lineRule="auto"/>
              <w:rPr>
                <w:color w:val="auto"/>
              </w:rPr>
            </w:pPr>
            <w:r w:rsidRPr="00187BCC">
              <w:rPr>
                <w:color w:val="auto"/>
              </w:rPr>
              <w:t>Trần Trung Hiếu</w:t>
            </w:r>
          </w:p>
        </w:tc>
        <w:tc>
          <w:tcPr>
            <w:tcW w:w="140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b/>
                <w:color w:val="auto"/>
              </w:rPr>
            </w:pPr>
            <w:r w:rsidRPr="00187BCC">
              <w:rPr>
                <w:b/>
                <w:color w:val="auto"/>
              </w:rPr>
              <w:t>Signature:</w:t>
            </w:r>
          </w:p>
        </w:tc>
        <w:tc>
          <w:tcPr>
            <w:tcW w:w="252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p>
        </w:tc>
      </w:tr>
      <w:tr w:rsidR="00910793" w:rsidRPr="00187BCC" w:rsidTr="00910793">
        <w:trPr>
          <w:gridAfter w:val="2"/>
          <w:wAfter w:w="683" w:type="dxa"/>
          <w:trHeight w:val="611"/>
        </w:trPr>
        <w:tc>
          <w:tcPr>
            <w:tcW w:w="2115" w:type="dxa"/>
            <w:gridSpan w:val="3"/>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widowControl w:val="0"/>
              <w:spacing w:line="276" w:lineRule="auto"/>
              <w:rPr>
                <w:color w:val="auto"/>
                <w:sz w:val="22"/>
                <w:szCs w:val="22"/>
              </w:rPr>
            </w:pPr>
          </w:p>
        </w:tc>
        <w:tc>
          <w:tcPr>
            <w:tcW w:w="2790" w:type="dxa"/>
            <w:gridSpan w:val="2"/>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910793" w:rsidRPr="00187BCC" w:rsidRDefault="00910793">
            <w:pPr>
              <w:widowControl w:val="0"/>
              <w:spacing w:line="276" w:lineRule="auto"/>
              <w:rPr>
                <w:color w:val="auto"/>
                <w:sz w:val="22"/>
                <w:szCs w:val="22"/>
              </w:rPr>
            </w:pPr>
          </w:p>
        </w:tc>
        <w:tc>
          <w:tcPr>
            <w:tcW w:w="140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line="360" w:lineRule="auto"/>
              <w:rPr>
                <w:color w:val="auto"/>
              </w:rPr>
            </w:pPr>
            <w:r w:rsidRPr="00187BCC">
              <w:rPr>
                <w:b/>
                <w:color w:val="auto"/>
              </w:rPr>
              <w:t>Date:</w:t>
            </w:r>
          </w:p>
        </w:tc>
        <w:tc>
          <w:tcPr>
            <w:tcW w:w="252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r w:rsidRPr="00187BCC">
              <w:rPr>
                <w:color w:val="auto"/>
                <w:sz w:val="22"/>
                <w:szCs w:val="22"/>
              </w:rPr>
              <w:t>………/10/2024</w:t>
            </w:r>
          </w:p>
        </w:tc>
      </w:tr>
      <w:tr w:rsidR="00910793" w:rsidRPr="00187BCC" w:rsidTr="00910793">
        <w:trPr>
          <w:gridAfter w:val="2"/>
          <w:wAfter w:w="683" w:type="dxa"/>
          <w:trHeight w:val="629"/>
        </w:trPr>
        <w:tc>
          <w:tcPr>
            <w:tcW w:w="2115" w:type="dxa"/>
            <w:gridSpan w:val="3"/>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widowControl w:val="0"/>
              <w:spacing w:line="276" w:lineRule="auto"/>
              <w:rPr>
                <w:color w:val="auto"/>
                <w:sz w:val="22"/>
                <w:szCs w:val="22"/>
              </w:rPr>
            </w:pPr>
          </w:p>
        </w:tc>
        <w:tc>
          <w:tcPr>
            <w:tcW w:w="2790" w:type="dxa"/>
            <w:gridSpan w:val="2"/>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910793" w:rsidRPr="00187BCC" w:rsidRDefault="00910793">
            <w:pPr>
              <w:keepNext/>
              <w:spacing w:line="360" w:lineRule="auto"/>
              <w:rPr>
                <w:color w:val="auto"/>
              </w:rPr>
            </w:pPr>
            <w:r w:rsidRPr="00187BCC">
              <w:rPr>
                <w:color w:val="auto"/>
              </w:rPr>
              <w:t>Hồ Đức Phi</w:t>
            </w:r>
          </w:p>
        </w:tc>
        <w:tc>
          <w:tcPr>
            <w:tcW w:w="140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b/>
                <w:color w:val="auto"/>
              </w:rPr>
            </w:pPr>
            <w:r w:rsidRPr="00187BCC">
              <w:rPr>
                <w:b/>
                <w:color w:val="auto"/>
              </w:rPr>
              <w:t>Signature:</w:t>
            </w:r>
          </w:p>
        </w:tc>
        <w:tc>
          <w:tcPr>
            <w:tcW w:w="252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p>
        </w:tc>
      </w:tr>
      <w:tr w:rsidR="00910793" w:rsidRPr="00187BCC" w:rsidTr="00910793">
        <w:trPr>
          <w:gridAfter w:val="2"/>
          <w:wAfter w:w="683" w:type="dxa"/>
          <w:trHeight w:val="620"/>
        </w:trPr>
        <w:tc>
          <w:tcPr>
            <w:tcW w:w="2115" w:type="dxa"/>
            <w:gridSpan w:val="3"/>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widowControl w:val="0"/>
              <w:spacing w:line="276" w:lineRule="auto"/>
              <w:rPr>
                <w:color w:val="auto"/>
                <w:sz w:val="22"/>
                <w:szCs w:val="22"/>
              </w:rPr>
            </w:pPr>
          </w:p>
        </w:tc>
        <w:tc>
          <w:tcPr>
            <w:tcW w:w="2790" w:type="dxa"/>
            <w:gridSpan w:val="2"/>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tcPr>
          <w:p w:rsidR="00910793" w:rsidRPr="00187BCC" w:rsidRDefault="00910793">
            <w:pPr>
              <w:widowControl w:val="0"/>
              <w:spacing w:line="276" w:lineRule="auto"/>
              <w:rPr>
                <w:color w:val="auto"/>
                <w:sz w:val="22"/>
                <w:szCs w:val="22"/>
              </w:rPr>
            </w:pPr>
          </w:p>
        </w:tc>
        <w:tc>
          <w:tcPr>
            <w:tcW w:w="140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line="360" w:lineRule="auto"/>
              <w:rPr>
                <w:color w:val="auto"/>
              </w:rPr>
            </w:pPr>
            <w:r w:rsidRPr="00187BCC">
              <w:rPr>
                <w:b/>
                <w:color w:val="auto"/>
              </w:rPr>
              <w:t>Date:</w:t>
            </w:r>
          </w:p>
        </w:tc>
        <w:tc>
          <w:tcPr>
            <w:tcW w:w="252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r w:rsidRPr="00187BCC">
              <w:rPr>
                <w:color w:val="auto"/>
                <w:sz w:val="22"/>
                <w:szCs w:val="22"/>
              </w:rPr>
              <w:t>………/10/2024</w:t>
            </w:r>
          </w:p>
        </w:tc>
      </w:tr>
      <w:tr w:rsidR="00910793" w:rsidRPr="00187BCC" w:rsidTr="00910793">
        <w:trPr>
          <w:gridAfter w:val="2"/>
          <w:wAfter w:w="683" w:type="dxa"/>
          <w:trHeight w:val="620"/>
        </w:trPr>
        <w:tc>
          <w:tcPr>
            <w:tcW w:w="2115" w:type="dxa"/>
            <w:gridSpan w:val="3"/>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widowControl w:val="0"/>
              <w:spacing w:line="276" w:lineRule="auto"/>
              <w:rPr>
                <w:color w:val="auto"/>
                <w:sz w:val="22"/>
                <w:szCs w:val="22"/>
              </w:rPr>
            </w:pPr>
          </w:p>
        </w:tc>
        <w:tc>
          <w:tcPr>
            <w:tcW w:w="2790" w:type="dxa"/>
            <w:gridSpan w:val="2"/>
            <w:vMerge w:val="restart"/>
            <w:tcBorders>
              <w:top w:val="single" w:sz="4" w:space="0" w:color="00000A"/>
              <w:left w:val="single" w:sz="4" w:space="0" w:color="00000A"/>
              <w:bottom w:val="single" w:sz="4" w:space="0" w:color="00000A"/>
              <w:right w:val="single" w:sz="4" w:space="0" w:color="00000A"/>
            </w:tcBorders>
            <w:tcMar>
              <w:top w:w="0" w:type="dxa"/>
              <w:left w:w="28" w:type="dxa"/>
              <w:bottom w:w="0" w:type="dxa"/>
              <w:right w:w="108" w:type="dxa"/>
            </w:tcMar>
          </w:tcPr>
          <w:p w:rsidR="00910793" w:rsidRPr="00187BCC" w:rsidRDefault="00910793">
            <w:pPr>
              <w:spacing w:line="360" w:lineRule="auto"/>
              <w:rPr>
                <w:color w:val="auto"/>
              </w:rPr>
            </w:pPr>
            <w:r w:rsidRPr="00187BCC">
              <w:rPr>
                <w:color w:val="auto"/>
              </w:rPr>
              <w:t>Nguyễn Thân Nguyên Chương</w:t>
            </w:r>
          </w:p>
        </w:tc>
        <w:tc>
          <w:tcPr>
            <w:tcW w:w="140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line="360" w:lineRule="auto"/>
              <w:rPr>
                <w:b/>
                <w:color w:val="auto"/>
              </w:rPr>
            </w:pPr>
            <w:r w:rsidRPr="00187BCC">
              <w:rPr>
                <w:b/>
                <w:color w:val="auto"/>
              </w:rPr>
              <w:t>Signature:</w:t>
            </w:r>
          </w:p>
        </w:tc>
        <w:tc>
          <w:tcPr>
            <w:tcW w:w="252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p>
        </w:tc>
      </w:tr>
      <w:tr w:rsidR="00910793" w:rsidRPr="00187BCC" w:rsidTr="00910793">
        <w:trPr>
          <w:gridAfter w:val="2"/>
          <w:wAfter w:w="683" w:type="dxa"/>
          <w:trHeight w:val="620"/>
        </w:trPr>
        <w:tc>
          <w:tcPr>
            <w:tcW w:w="2115" w:type="dxa"/>
            <w:gridSpan w:val="3"/>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widowControl w:val="0"/>
              <w:spacing w:line="276" w:lineRule="auto"/>
              <w:rPr>
                <w:color w:val="auto"/>
                <w:sz w:val="22"/>
                <w:szCs w:val="22"/>
              </w:rPr>
            </w:pPr>
          </w:p>
        </w:tc>
        <w:tc>
          <w:tcPr>
            <w:tcW w:w="2790" w:type="dxa"/>
            <w:gridSpan w:val="2"/>
            <w:vMerge/>
            <w:tcBorders>
              <w:top w:val="single" w:sz="4" w:space="0" w:color="00000A"/>
              <w:left w:val="single" w:sz="4" w:space="0" w:color="00000A"/>
              <w:bottom w:val="single" w:sz="4" w:space="0" w:color="00000A"/>
              <w:right w:val="single" w:sz="4" w:space="0" w:color="00000A"/>
            </w:tcBorders>
            <w:tcMar>
              <w:top w:w="0" w:type="dxa"/>
              <w:left w:w="28" w:type="dxa"/>
              <w:bottom w:w="0" w:type="dxa"/>
              <w:right w:w="108" w:type="dxa"/>
            </w:tcMar>
          </w:tcPr>
          <w:p w:rsidR="00910793" w:rsidRPr="00187BCC" w:rsidRDefault="00910793">
            <w:pPr>
              <w:widowControl w:val="0"/>
              <w:spacing w:line="276" w:lineRule="auto"/>
              <w:rPr>
                <w:color w:val="auto"/>
                <w:sz w:val="22"/>
                <w:szCs w:val="22"/>
              </w:rPr>
            </w:pPr>
          </w:p>
        </w:tc>
        <w:tc>
          <w:tcPr>
            <w:tcW w:w="1404"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line="360" w:lineRule="auto"/>
              <w:rPr>
                <w:b/>
                <w:color w:val="auto"/>
              </w:rPr>
            </w:pPr>
            <w:r w:rsidRPr="00187BCC">
              <w:rPr>
                <w:b/>
                <w:color w:val="auto"/>
              </w:rPr>
              <w:t>Date:</w:t>
            </w:r>
          </w:p>
        </w:tc>
        <w:tc>
          <w:tcPr>
            <w:tcW w:w="2523"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08" w:type="dxa"/>
            </w:tcMar>
            <w:vAlign w:val="center"/>
          </w:tcPr>
          <w:p w:rsidR="00910793" w:rsidRPr="00187BCC" w:rsidRDefault="00910793">
            <w:pPr>
              <w:spacing w:after="160" w:line="360" w:lineRule="auto"/>
              <w:rPr>
                <w:color w:val="auto"/>
                <w:sz w:val="22"/>
                <w:szCs w:val="22"/>
              </w:rPr>
            </w:pPr>
            <w:r w:rsidRPr="00187BCC">
              <w:rPr>
                <w:color w:val="auto"/>
                <w:sz w:val="22"/>
                <w:szCs w:val="22"/>
              </w:rPr>
              <w:t>………/10/2024</w:t>
            </w:r>
          </w:p>
        </w:tc>
      </w:tr>
    </w:tbl>
    <w:p w:rsidR="00353706" w:rsidRPr="00187BCC" w:rsidRDefault="00353706">
      <w:pPr>
        <w:spacing w:line="360" w:lineRule="auto"/>
        <w:jc w:val="center"/>
        <w:rPr>
          <w:b/>
          <w:sz w:val="26"/>
          <w:szCs w:val="26"/>
        </w:rPr>
      </w:pPr>
    </w:p>
    <w:p w:rsidR="00353706" w:rsidRPr="00187BCC" w:rsidRDefault="00353706">
      <w:pPr>
        <w:spacing w:line="360" w:lineRule="auto"/>
        <w:jc w:val="center"/>
        <w:rPr>
          <w:b/>
          <w:sz w:val="26"/>
          <w:szCs w:val="26"/>
        </w:rPr>
      </w:pPr>
    </w:p>
    <w:p w:rsidR="00353706" w:rsidRPr="00187BCC" w:rsidRDefault="00353706">
      <w:pPr>
        <w:spacing w:line="360" w:lineRule="auto"/>
        <w:jc w:val="center"/>
        <w:rPr>
          <w:b/>
          <w:sz w:val="26"/>
          <w:szCs w:val="26"/>
        </w:rPr>
      </w:pPr>
    </w:p>
    <w:p w:rsidR="00353706" w:rsidRPr="00187BCC" w:rsidRDefault="00353706">
      <w:pPr>
        <w:spacing w:line="360" w:lineRule="auto"/>
        <w:jc w:val="center"/>
        <w:rPr>
          <w:b/>
          <w:sz w:val="26"/>
          <w:szCs w:val="26"/>
        </w:rPr>
      </w:pPr>
    </w:p>
    <w:p w:rsidR="00353706" w:rsidRPr="00187BCC" w:rsidRDefault="00353706">
      <w:pPr>
        <w:spacing w:line="360" w:lineRule="auto"/>
        <w:jc w:val="center"/>
        <w:rPr>
          <w:b/>
          <w:sz w:val="26"/>
          <w:szCs w:val="26"/>
        </w:rPr>
      </w:pPr>
    </w:p>
    <w:p w:rsidR="00353706" w:rsidRPr="00187BCC" w:rsidRDefault="00353706">
      <w:pPr>
        <w:spacing w:line="360" w:lineRule="auto"/>
        <w:jc w:val="center"/>
        <w:rPr>
          <w:b/>
          <w:sz w:val="26"/>
          <w:szCs w:val="26"/>
        </w:rPr>
      </w:pPr>
    </w:p>
    <w:p w:rsidR="00353706" w:rsidRPr="00187BCC" w:rsidRDefault="00353706">
      <w:pPr>
        <w:spacing w:line="360" w:lineRule="auto"/>
        <w:jc w:val="center"/>
        <w:rPr>
          <w:b/>
          <w:sz w:val="32"/>
          <w:szCs w:val="32"/>
        </w:rPr>
      </w:pPr>
    </w:p>
    <w:p w:rsidR="00353706" w:rsidRPr="00187BCC" w:rsidRDefault="00367C65">
      <w:pPr>
        <w:spacing w:line="360" w:lineRule="auto"/>
        <w:jc w:val="center"/>
        <w:rPr>
          <w:b/>
          <w:sz w:val="26"/>
          <w:szCs w:val="26"/>
        </w:rPr>
      </w:pPr>
      <w:r w:rsidRPr="00187BCC">
        <w:rPr>
          <w:b/>
          <w:sz w:val="32"/>
          <w:szCs w:val="32"/>
        </w:rPr>
        <w:t>MỤC LỤC</w:t>
      </w:r>
    </w:p>
    <w:sdt>
      <w:sdtPr>
        <w:id w:val="147471594"/>
        <w:docPartObj>
          <w:docPartGallery w:val="Table of Contents"/>
          <w:docPartUnique/>
        </w:docPartObj>
      </w:sdtPr>
      <w:sdtEndPr>
        <w:rPr>
          <w:rFonts w:asciiTheme="majorHAnsi" w:eastAsiaTheme="minorEastAsia" w:hAnsiTheme="majorHAnsi" w:cstheme="majorHAnsi"/>
          <w:bCs/>
          <w:color w:val="000000" w:themeColor="text1"/>
          <w:sz w:val="26"/>
          <w:szCs w:val="26"/>
          <w:lang w:val="vi-VN"/>
        </w:rPr>
      </w:sdtEndPr>
      <w:sdtContent>
        <w:p w:rsidR="00887AAE" w:rsidRPr="00887AAE" w:rsidRDefault="00910793">
          <w:pPr>
            <w:pStyle w:val="TOC1"/>
            <w:tabs>
              <w:tab w:val="left" w:pos="400"/>
              <w:tab w:val="right" w:leader="dot" w:pos="9016"/>
            </w:tabs>
            <w:rPr>
              <w:rFonts w:eastAsiaTheme="minorEastAsia"/>
              <w:noProof/>
              <w:sz w:val="26"/>
              <w:szCs w:val="26"/>
            </w:rPr>
          </w:pPr>
          <w:r w:rsidRPr="00887AAE">
            <w:rPr>
              <w:sz w:val="26"/>
              <w:szCs w:val="26"/>
            </w:rPr>
            <w:fldChar w:fldCharType="begin"/>
          </w:r>
          <w:r w:rsidRPr="00887AAE">
            <w:rPr>
              <w:sz w:val="26"/>
              <w:szCs w:val="26"/>
            </w:rPr>
            <w:instrText xml:space="preserve"> TOC \o "1-2" \h \z \u </w:instrText>
          </w:r>
          <w:r w:rsidRPr="00887AAE">
            <w:rPr>
              <w:sz w:val="26"/>
              <w:szCs w:val="26"/>
            </w:rPr>
            <w:fldChar w:fldCharType="separate"/>
          </w:r>
          <w:hyperlink w:anchor="_Toc185514675" w:history="1">
            <w:r w:rsidR="00887AAE" w:rsidRPr="00887AAE">
              <w:rPr>
                <w:rStyle w:val="Hyperlink"/>
                <w:noProof/>
                <w:sz w:val="26"/>
                <w:szCs w:val="26"/>
              </w:rPr>
              <w:t>1.</w:t>
            </w:r>
            <w:r w:rsidR="00887AAE" w:rsidRPr="00887AAE">
              <w:rPr>
                <w:rFonts w:eastAsiaTheme="minorEastAsia"/>
                <w:noProof/>
                <w:sz w:val="26"/>
                <w:szCs w:val="26"/>
              </w:rPr>
              <w:tab/>
            </w:r>
            <w:r w:rsidR="00887AAE" w:rsidRPr="00887AAE">
              <w:rPr>
                <w:rStyle w:val="Hyperlink"/>
                <w:noProof/>
                <w:sz w:val="26"/>
                <w:szCs w:val="26"/>
              </w:rPr>
              <w:t>GIỚI THIỆU</w:t>
            </w:r>
            <w:r w:rsidR="00887AAE" w:rsidRPr="00887AAE">
              <w:rPr>
                <w:noProof/>
                <w:webHidden/>
                <w:sz w:val="26"/>
                <w:szCs w:val="26"/>
              </w:rPr>
              <w:tab/>
            </w:r>
            <w:r w:rsidR="00887AAE" w:rsidRPr="00887AAE">
              <w:rPr>
                <w:noProof/>
                <w:webHidden/>
                <w:sz w:val="26"/>
                <w:szCs w:val="26"/>
              </w:rPr>
              <w:fldChar w:fldCharType="begin"/>
            </w:r>
            <w:r w:rsidR="00887AAE" w:rsidRPr="00887AAE">
              <w:rPr>
                <w:noProof/>
                <w:webHidden/>
                <w:sz w:val="26"/>
                <w:szCs w:val="26"/>
              </w:rPr>
              <w:instrText xml:space="preserve"> PAGEREF _Toc185514675 \h </w:instrText>
            </w:r>
            <w:r w:rsidR="00887AAE" w:rsidRPr="00887AAE">
              <w:rPr>
                <w:noProof/>
                <w:webHidden/>
                <w:sz w:val="26"/>
                <w:szCs w:val="26"/>
              </w:rPr>
            </w:r>
            <w:r w:rsidR="00887AAE" w:rsidRPr="00887AAE">
              <w:rPr>
                <w:noProof/>
                <w:webHidden/>
                <w:sz w:val="26"/>
                <w:szCs w:val="26"/>
              </w:rPr>
              <w:fldChar w:fldCharType="separate"/>
            </w:r>
            <w:r w:rsidR="00887AAE">
              <w:rPr>
                <w:noProof/>
                <w:webHidden/>
                <w:sz w:val="26"/>
                <w:szCs w:val="26"/>
              </w:rPr>
              <w:t>6</w:t>
            </w:r>
            <w:r w:rsidR="00887AAE" w:rsidRPr="00887AAE">
              <w:rPr>
                <w:noProof/>
                <w:webHidden/>
                <w:sz w:val="26"/>
                <w:szCs w:val="26"/>
              </w:rPr>
              <w:fldChar w:fldCharType="end"/>
            </w:r>
          </w:hyperlink>
        </w:p>
        <w:p w:rsidR="00887AAE" w:rsidRPr="00887AAE" w:rsidRDefault="00887AAE" w:rsidP="00887AAE">
          <w:pPr>
            <w:pStyle w:val="TOC2"/>
            <w:rPr>
              <w:noProof/>
              <w:color w:val="auto"/>
              <w:lang w:val="en-US"/>
            </w:rPr>
          </w:pPr>
          <w:hyperlink w:anchor="_Toc185514676" w:history="1">
            <w:r w:rsidRPr="00887AAE">
              <w:rPr>
                <w:rStyle w:val="Hyperlink"/>
                <w:rFonts w:ascii="Times New Roman" w:hAnsi="Times New Roman" w:cs="Times New Roman"/>
                <w:noProof/>
              </w:rPr>
              <w:t>1.1  Mục đích tài liệu</w:t>
            </w:r>
            <w:r w:rsidRPr="00887AAE">
              <w:rPr>
                <w:noProof/>
                <w:webHidden/>
              </w:rPr>
              <w:tab/>
            </w:r>
            <w:r w:rsidRPr="00887AAE">
              <w:rPr>
                <w:noProof/>
                <w:webHidden/>
              </w:rPr>
              <w:fldChar w:fldCharType="begin"/>
            </w:r>
            <w:r w:rsidRPr="00887AAE">
              <w:rPr>
                <w:noProof/>
                <w:webHidden/>
              </w:rPr>
              <w:instrText xml:space="preserve"> PAGEREF _Toc185514676 \h </w:instrText>
            </w:r>
            <w:r w:rsidRPr="00887AAE">
              <w:rPr>
                <w:noProof/>
                <w:webHidden/>
              </w:rPr>
            </w:r>
            <w:r w:rsidRPr="00887AAE">
              <w:rPr>
                <w:noProof/>
                <w:webHidden/>
              </w:rPr>
              <w:fldChar w:fldCharType="separate"/>
            </w:r>
            <w:r>
              <w:rPr>
                <w:noProof/>
                <w:webHidden/>
              </w:rPr>
              <w:t>6</w:t>
            </w:r>
            <w:r w:rsidRPr="00887AAE">
              <w:rPr>
                <w:noProof/>
                <w:webHidden/>
              </w:rPr>
              <w:fldChar w:fldCharType="end"/>
            </w:r>
          </w:hyperlink>
        </w:p>
        <w:p w:rsidR="00887AAE" w:rsidRPr="00887AAE" w:rsidRDefault="00887AAE" w:rsidP="00887AAE">
          <w:pPr>
            <w:pStyle w:val="TOC2"/>
            <w:rPr>
              <w:noProof/>
              <w:color w:val="auto"/>
              <w:lang w:val="en-US"/>
            </w:rPr>
          </w:pPr>
          <w:hyperlink w:anchor="_Toc185514677" w:history="1">
            <w:r w:rsidRPr="00887AAE">
              <w:rPr>
                <w:rStyle w:val="Hyperlink"/>
                <w:rFonts w:ascii="Times New Roman" w:hAnsi="Times New Roman" w:cs="Times New Roman"/>
                <w:noProof/>
              </w:rPr>
              <w:t>1.2  Mục đích hệ thống</w:t>
            </w:r>
            <w:r w:rsidRPr="00887AAE">
              <w:rPr>
                <w:noProof/>
                <w:webHidden/>
              </w:rPr>
              <w:tab/>
            </w:r>
            <w:r w:rsidRPr="00887AAE">
              <w:rPr>
                <w:noProof/>
                <w:webHidden/>
              </w:rPr>
              <w:fldChar w:fldCharType="begin"/>
            </w:r>
            <w:r w:rsidRPr="00887AAE">
              <w:rPr>
                <w:noProof/>
                <w:webHidden/>
              </w:rPr>
              <w:instrText xml:space="preserve"> PAGEREF _Toc185514677 \h </w:instrText>
            </w:r>
            <w:r w:rsidRPr="00887AAE">
              <w:rPr>
                <w:noProof/>
                <w:webHidden/>
              </w:rPr>
            </w:r>
            <w:r w:rsidRPr="00887AAE">
              <w:rPr>
                <w:noProof/>
                <w:webHidden/>
              </w:rPr>
              <w:fldChar w:fldCharType="separate"/>
            </w:r>
            <w:r>
              <w:rPr>
                <w:noProof/>
                <w:webHidden/>
              </w:rPr>
              <w:t>6</w:t>
            </w:r>
            <w:r w:rsidRPr="00887AAE">
              <w:rPr>
                <w:noProof/>
                <w:webHidden/>
              </w:rPr>
              <w:fldChar w:fldCharType="end"/>
            </w:r>
          </w:hyperlink>
        </w:p>
        <w:p w:rsidR="00887AAE" w:rsidRPr="00887AAE" w:rsidRDefault="00887AAE" w:rsidP="00887AAE">
          <w:pPr>
            <w:pStyle w:val="TOC2"/>
            <w:rPr>
              <w:noProof/>
              <w:color w:val="auto"/>
              <w:lang w:val="en-US"/>
            </w:rPr>
          </w:pPr>
          <w:hyperlink w:anchor="_Toc185514678" w:history="1">
            <w:r w:rsidRPr="00887AAE">
              <w:rPr>
                <w:rStyle w:val="Hyperlink"/>
                <w:rFonts w:ascii="Times New Roman" w:hAnsi="Times New Roman" w:cs="Times New Roman"/>
                <w:noProof/>
              </w:rPr>
              <w:t>1.3 Ràng buộc</w:t>
            </w:r>
            <w:r w:rsidRPr="00887AAE">
              <w:rPr>
                <w:noProof/>
                <w:webHidden/>
              </w:rPr>
              <w:tab/>
            </w:r>
            <w:r w:rsidRPr="00887AAE">
              <w:rPr>
                <w:noProof/>
                <w:webHidden/>
              </w:rPr>
              <w:fldChar w:fldCharType="begin"/>
            </w:r>
            <w:r w:rsidRPr="00887AAE">
              <w:rPr>
                <w:noProof/>
                <w:webHidden/>
              </w:rPr>
              <w:instrText xml:space="preserve"> PAGEREF _Toc185514678 \h </w:instrText>
            </w:r>
            <w:r w:rsidRPr="00887AAE">
              <w:rPr>
                <w:noProof/>
                <w:webHidden/>
              </w:rPr>
            </w:r>
            <w:r w:rsidRPr="00887AAE">
              <w:rPr>
                <w:noProof/>
                <w:webHidden/>
              </w:rPr>
              <w:fldChar w:fldCharType="separate"/>
            </w:r>
            <w:r>
              <w:rPr>
                <w:noProof/>
                <w:webHidden/>
              </w:rPr>
              <w:t>6</w:t>
            </w:r>
            <w:r w:rsidRPr="00887AAE">
              <w:rPr>
                <w:noProof/>
                <w:webHidden/>
              </w:rPr>
              <w:fldChar w:fldCharType="end"/>
            </w:r>
          </w:hyperlink>
        </w:p>
        <w:p w:rsidR="00887AAE" w:rsidRPr="00887AAE" w:rsidRDefault="00887AAE" w:rsidP="00887AAE">
          <w:pPr>
            <w:pStyle w:val="TOC2"/>
            <w:rPr>
              <w:noProof/>
              <w:color w:val="auto"/>
              <w:lang w:val="en-US"/>
            </w:rPr>
          </w:pPr>
          <w:hyperlink w:anchor="_Toc185514679" w:history="1">
            <w:r w:rsidRPr="00887AAE">
              <w:rPr>
                <w:rStyle w:val="Hyperlink"/>
                <w:rFonts w:ascii="Times New Roman" w:hAnsi="Times New Roman" w:cs="Times New Roman"/>
                <w:noProof/>
              </w:rPr>
              <w:t>1.4 Công cụ và phương pháp quản lý hệ thống</w:t>
            </w:r>
            <w:r w:rsidRPr="00887AAE">
              <w:rPr>
                <w:noProof/>
                <w:webHidden/>
              </w:rPr>
              <w:tab/>
            </w:r>
            <w:r w:rsidRPr="00887AAE">
              <w:rPr>
                <w:noProof/>
                <w:webHidden/>
              </w:rPr>
              <w:fldChar w:fldCharType="begin"/>
            </w:r>
            <w:r w:rsidRPr="00887AAE">
              <w:rPr>
                <w:noProof/>
                <w:webHidden/>
              </w:rPr>
              <w:instrText xml:space="preserve"> PAGEREF _Toc185514679 \h </w:instrText>
            </w:r>
            <w:r w:rsidRPr="00887AAE">
              <w:rPr>
                <w:noProof/>
                <w:webHidden/>
              </w:rPr>
            </w:r>
            <w:r w:rsidRPr="00887AAE">
              <w:rPr>
                <w:noProof/>
                <w:webHidden/>
              </w:rPr>
              <w:fldChar w:fldCharType="separate"/>
            </w:r>
            <w:r>
              <w:rPr>
                <w:noProof/>
                <w:webHidden/>
              </w:rPr>
              <w:t>6</w:t>
            </w:r>
            <w:r w:rsidRPr="00887AAE">
              <w:rPr>
                <w:noProof/>
                <w:webHidden/>
              </w:rPr>
              <w:fldChar w:fldCharType="end"/>
            </w:r>
          </w:hyperlink>
        </w:p>
        <w:p w:rsidR="00887AAE" w:rsidRPr="00887AAE" w:rsidRDefault="00887AAE">
          <w:pPr>
            <w:pStyle w:val="TOC1"/>
            <w:tabs>
              <w:tab w:val="right" w:leader="dot" w:pos="9016"/>
            </w:tabs>
            <w:rPr>
              <w:rFonts w:eastAsiaTheme="minorEastAsia"/>
              <w:noProof/>
              <w:sz w:val="26"/>
              <w:szCs w:val="26"/>
            </w:rPr>
          </w:pPr>
          <w:hyperlink w:anchor="_Toc185514680" w:history="1">
            <w:r w:rsidRPr="00887AAE">
              <w:rPr>
                <w:rStyle w:val="Hyperlink"/>
                <w:noProof/>
                <w:sz w:val="26"/>
                <w:szCs w:val="26"/>
              </w:rPr>
              <w:t>2. USER STORY</w:t>
            </w:r>
            <w:r w:rsidRPr="00887AAE">
              <w:rPr>
                <w:noProof/>
                <w:webHidden/>
                <w:sz w:val="26"/>
                <w:szCs w:val="26"/>
              </w:rPr>
              <w:tab/>
            </w:r>
            <w:r w:rsidRPr="00887AAE">
              <w:rPr>
                <w:noProof/>
                <w:webHidden/>
                <w:sz w:val="26"/>
                <w:szCs w:val="26"/>
              </w:rPr>
              <w:fldChar w:fldCharType="begin"/>
            </w:r>
            <w:r w:rsidRPr="00887AAE">
              <w:rPr>
                <w:noProof/>
                <w:webHidden/>
                <w:sz w:val="26"/>
                <w:szCs w:val="26"/>
              </w:rPr>
              <w:instrText xml:space="preserve"> PAGEREF _Toc185514680 \h </w:instrText>
            </w:r>
            <w:r w:rsidRPr="00887AAE">
              <w:rPr>
                <w:noProof/>
                <w:webHidden/>
                <w:sz w:val="26"/>
                <w:szCs w:val="26"/>
              </w:rPr>
            </w:r>
            <w:r w:rsidRPr="00887AAE">
              <w:rPr>
                <w:noProof/>
                <w:webHidden/>
                <w:sz w:val="26"/>
                <w:szCs w:val="26"/>
              </w:rPr>
              <w:fldChar w:fldCharType="separate"/>
            </w:r>
            <w:r>
              <w:rPr>
                <w:noProof/>
                <w:webHidden/>
                <w:sz w:val="26"/>
                <w:szCs w:val="26"/>
              </w:rPr>
              <w:t>6</w:t>
            </w:r>
            <w:r w:rsidRPr="00887AAE">
              <w:rPr>
                <w:noProof/>
                <w:webHidden/>
                <w:sz w:val="26"/>
                <w:szCs w:val="26"/>
              </w:rPr>
              <w:fldChar w:fldCharType="end"/>
            </w:r>
          </w:hyperlink>
        </w:p>
        <w:p w:rsidR="00887AAE" w:rsidRPr="00887AAE" w:rsidRDefault="00887AAE" w:rsidP="00887AAE">
          <w:pPr>
            <w:pStyle w:val="TOC2"/>
            <w:rPr>
              <w:noProof/>
              <w:color w:val="auto"/>
              <w:lang w:val="en-US"/>
            </w:rPr>
          </w:pPr>
          <w:hyperlink w:anchor="_Toc185514681" w:history="1">
            <w:r w:rsidRPr="00887AAE">
              <w:rPr>
                <w:rStyle w:val="Hyperlink"/>
                <w:rFonts w:ascii="Times New Roman" w:hAnsi="Times New Roman" w:cs="Times New Roman"/>
                <w:noProof/>
              </w:rPr>
              <w:t>2.1 US01 - Đăng nhập</w:t>
            </w:r>
            <w:r w:rsidRPr="00887AAE">
              <w:rPr>
                <w:noProof/>
                <w:webHidden/>
              </w:rPr>
              <w:tab/>
            </w:r>
            <w:r w:rsidRPr="00887AAE">
              <w:rPr>
                <w:noProof/>
                <w:webHidden/>
              </w:rPr>
              <w:fldChar w:fldCharType="begin"/>
            </w:r>
            <w:r w:rsidRPr="00887AAE">
              <w:rPr>
                <w:noProof/>
                <w:webHidden/>
              </w:rPr>
              <w:instrText xml:space="preserve"> PAGEREF _Toc185514681 \h </w:instrText>
            </w:r>
            <w:r w:rsidRPr="00887AAE">
              <w:rPr>
                <w:noProof/>
                <w:webHidden/>
              </w:rPr>
            </w:r>
            <w:r w:rsidRPr="00887AAE">
              <w:rPr>
                <w:noProof/>
                <w:webHidden/>
              </w:rPr>
              <w:fldChar w:fldCharType="separate"/>
            </w:r>
            <w:r>
              <w:rPr>
                <w:noProof/>
                <w:webHidden/>
              </w:rPr>
              <w:t>6</w:t>
            </w:r>
            <w:r w:rsidRPr="00887AAE">
              <w:rPr>
                <w:noProof/>
                <w:webHidden/>
              </w:rPr>
              <w:fldChar w:fldCharType="end"/>
            </w:r>
          </w:hyperlink>
        </w:p>
        <w:p w:rsidR="00887AAE" w:rsidRPr="00887AAE" w:rsidRDefault="00887AAE" w:rsidP="00887AAE">
          <w:pPr>
            <w:pStyle w:val="TOC2"/>
            <w:rPr>
              <w:noProof/>
              <w:color w:val="auto"/>
              <w:lang w:val="en-US"/>
            </w:rPr>
          </w:pPr>
          <w:hyperlink w:anchor="_Toc185514682" w:history="1">
            <w:r w:rsidRPr="00887AAE">
              <w:rPr>
                <w:rStyle w:val="Hyperlink"/>
                <w:rFonts w:ascii="Times New Roman" w:eastAsia="Times New Roman" w:hAnsi="Times New Roman" w:cs="Times New Roman"/>
                <w:noProof/>
              </w:rPr>
              <w:t>2.2</w:t>
            </w:r>
            <w:r w:rsidRPr="00887AAE">
              <w:rPr>
                <w:noProof/>
                <w:color w:val="auto"/>
                <w:lang w:val="en-US"/>
              </w:rPr>
              <w:tab/>
            </w:r>
            <w:r w:rsidRPr="00887AAE">
              <w:rPr>
                <w:rStyle w:val="Hyperlink"/>
                <w:rFonts w:ascii="Times New Roman" w:eastAsia="Times New Roman" w:hAnsi="Times New Roman" w:cs="Times New Roman"/>
                <w:noProof/>
              </w:rPr>
              <w:t>US02 - Đăng ký</w:t>
            </w:r>
            <w:r w:rsidRPr="00887AAE">
              <w:rPr>
                <w:noProof/>
                <w:webHidden/>
              </w:rPr>
              <w:tab/>
            </w:r>
            <w:r w:rsidRPr="00887AAE">
              <w:rPr>
                <w:noProof/>
                <w:webHidden/>
              </w:rPr>
              <w:fldChar w:fldCharType="begin"/>
            </w:r>
            <w:r w:rsidRPr="00887AAE">
              <w:rPr>
                <w:noProof/>
                <w:webHidden/>
              </w:rPr>
              <w:instrText xml:space="preserve"> PAGEREF _Toc185514682 \h </w:instrText>
            </w:r>
            <w:r w:rsidRPr="00887AAE">
              <w:rPr>
                <w:noProof/>
                <w:webHidden/>
              </w:rPr>
            </w:r>
            <w:r w:rsidRPr="00887AAE">
              <w:rPr>
                <w:noProof/>
                <w:webHidden/>
              </w:rPr>
              <w:fldChar w:fldCharType="separate"/>
            </w:r>
            <w:r>
              <w:rPr>
                <w:noProof/>
                <w:webHidden/>
              </w:rPr>
              <w:t>7</w:t>
            </w:r>
            <w:r w:rsidRPr="00887AAE">
              <w:rPr>
                <w:noProof/>
                <w:webHidden/>
              </w:rPr>
              <w:fldChar w:fldCharType="end"/>
            </w:r>
          </w:hyperlink>
        </w:p>
        <w:p w:rsidR="00887AAE" w:rsidRPr="00887AAE" w:rsidRDefault="00887AAE" w:rsidP="00887AAE">
          <w:pPr>
            <w:pStyle w:val="TOC2"/>
            <w:rPr>
              <w:noProof/>
              <w:color w:val="auto"/>
              <w:lang w:val="en-US"/>
            </w:rPr>
          </w:pPr>
          <w:hyperlink w:anchor="_Toc185514683" w:history="1">
            <w:r w:rsidRPr="00887AAE">
              <w:rPr>
                <w:rStyle w:val="Hyperlink"/>
                <w:rFonts w:ascii="Times New Roman" w:eastAsia="Times New Roman" w:hAnsi="Times New Roman" w:cs="Times New Roman"/>
                <w:noProof/>
              </w:rPr>
              <w:t>2.3</w:t>
            </w:r>
            <w:r w:rsidRPr="00887AAE">
              <w:rPr>
                <w:noProof/>
                <w:color w:val="auto"/>
                <w:lang w:val="en-US"/>
              </w:rPr>
              <w:tab/>
            </w:r>
            <w:r w:rsidRPr="00887AAE">
              <w:rPr>
                <w:rStyle w:val="Hyperlink"/>
                <w:rFonts w:ascii="Times New Roman" w:eastAsia="Times New Roman" w:hAnsi="Times New Roman" w:cs="Times New Roman"/>
                <w:noProof/>
              </w:rPr>
              <w:t>US03 - Đăng xuất</w:t>
            </w:r>
            <w:r w:rsidRPr="00887AAE">
              <w:rPr>
                <w:noProof/>
                <w:webHidden/>
              </w:rPr>
              <w:tab/>
            </w:r>
            <w:r w:rsidRPr="00887AAE">
              <w:rPr>
                <w:noProof/>
                <w:webHidden/>
              </w:rPr>
              <w:fldChar w:fldCharType="begin"/>
            </w:r>
            <w:r w:rsidRPr="00887AAE">
              <w:rPr>
                <w:noProof/>
                <w:webHidden/>
              </w:rPr>
              <w:instrText xml:space="preserve"> PAGEREF _Toc185514683 \h </w:instrText>
            </w:r>
            <w:r w:rsidRPr="00887AAE">
              <w:rPr>
                <w:noProof/>
                <w:webHidden/>
              </w:rPr>
            </w:r>
            <w:r w:rsidRPr="00887AAE">
              <w:rPr>
                <w:noProof/>
                <w:webHidden/>
              </w:rPr>
              <w:fldChar w:fldCharType="separate"/>
            </w:r>
            <w:r>
              <w:rPr>
                <w:noProof/>
                <w:webHidden/>
              </w:rPr>
              <w:t>7</w:t>
            </w:r>
            <w:r w:rsidRPr="00887AAE">
              <w:rPr>
                <w:noProof/>
                <w:webHidden/>
              </w:rPr>
              <w:fldChar w:fldCharType="end"/>
            </w:r>
          </w:hyperlink>
        </w:p>
        <w:p w:rsidR="00887AAE" w:rsidRPr="00887AAE" w:rsidRDefault="00887AAE" w:rsidP="00887AAE">
          <w:pPr>
            <w:pStyle w:val="TOC2"/>
            <w:rPr>
              <w:noProof/>
              <w:color w:val="auto"/>
              <w:lang w:val="en-US"/>
            </w:rPr>
          </w:pPr>
          <w:hyperlink w:anchor="_Toc185514684" w:history="1">
            <w:r w:rsidRPr="00887AAE">
              <w:rPr>
                <w:rStyle w:val="Hyperlink"/>
                <w:rFonts w:ascii="Times New Roman" w:eastAsia="Times New Roman" w:hAnsi="Times New Roman" w:cs="Times New Roman"/>
                <w:noProof/>
              </w:rPr>
              <w:t>2.4  US04 - Xem đề thi</w:t>
            </w:r>
            <w:r w:rsidRPr="00887AAE">
              <w:rPr>
                <w:noProof/>
                <w:webHidden/>
              </w:rPr>
              <w:tab/>
            </w:r>
            <w:r w:rsidRPr="00887AAE">
              <w:rPr>
                <w:noProof/>
                <w:webHidden/>
              </w:rPr>
              <w:fldChar w:fldCharType="begin"/>
            </w:r>
            <w:r w:rsidRPr="00887AAE">
              <w:rPr>
                <w:noProof/>
                <w:webHidden/>
              </w:rPr>
              <w:instrText xml:space="preserve"> PAGEREF _Toc185514684 \h </w:instrText>
            </w:r>
            <w:r w:rsidRPr="00887AAE">
              <w:rPr>
                <w:noProof/>
                <w:webHidden/>
              </w:rPr>
            </w:r>
            <w:r w:rsidRPr="00887AAE">
              <w:rPr>
                <w:noProof/>
                <w:webHidden/>
              </w:rPr>
              <w:fldChar w:fldCharType="separate"/>
            </w:r>
            <w:r>
              <w:rPr>
                <w:noProof/>
                <w:webHidden/>
              </w:rPr>
              <w:t>8</w:t>
            </w:r>
            <w:r w:rsidRPr="00887AAE">
              <w:rPr>
                <w:noProof/>
                <w:webHidden/>
              </w:rPr>
              <w:fldChar w:fldCharType="end"/>
            </w:r>
          </w:hyperlink>
        </w:p>
        <w:p w:rsidR="00887AAE" w:rsidRPr="00887AAE" w:rsidRDefault="00887AAE" w:rsidP="00887AAE">
          <w:pPr>
            <w:pStyle w:val="TOC2"/>
            <w:rPr>
              <w:noProof/>
              <w:color w:val="auto"/>
              <w:lang w:val="en-US"/>
            </w:rPr>
          </w:pPr>
          <w:hyperlink w:anchor="_Toc185514687" w:history="1">
            <w:r w:rsidRPr="00887AAE">
              <w:rPr>
                <w:rStyle w:val="Hyperlink"/>
                <w:rFonts w:ascii="Times New Roman" w:eastAsia="Times New Roman" w:hAnsi="Times New Roman" w:cs="Times New Roman"/>
                <w:noProof/>
              </w:rPr>
              <w:t>2.5 US05 - Làm đề thi</w:t>
            </w:r>
            <w:r w:rsidRPr="00887AAE">
              <w:rPr>
                <w:noProof/>
                <w:webHidden/>
              </w:rPr>
              <w:tab/>
            </w:r>
            <w:r w:rsidRPr="00887AAE">
              <w:rPr>
                <w:noProof/>
                <w:webHidden/>
              </w:rPr>
              <w:fldChar w:fldCharType="begin"/>
            </w:r>
            <w:r w:rsidRPr="00887AAE">
              <w:rPr>
                <w:noProof/>
                <w:webHidden/>
              </w:rPr>
              <w:instrText xml:space="preserve"> PAGEREF _Toc185514687 \h </w:instrText>
            </w:r>
            <w:r w:rsidRPr="00887AAE">
              <w:rPr>
                <w:noProof/>
                <w:webHidden/>
              </w:rPr>
            </w:r>
            <w:r w:rsidRPr="00887AAE">
              <w:rPr>
                <w:noProof/>
                <w:webHidden/>
              </w:rPr>
              <w:fldChar w:fldCharType="separate"/>
            </w:r>
            <w:r>
              <w:rPr>
                <w:noProof/>
                <w:webHidden/>
              </w:rPr>
              <w:t>8</w:t>
            </w:r>
            <w:r w:rsidRPr="00887AAE">
              <w:rPr>
                <w:noProof/>
                <w:webHidden/>
              </w:rPr>
              <w:fldChar w:fldCharType="end"/>
            </w:r>
          </w:hyperlink>
        </w:p>
        <w:p w:rsidR="00887AAE" w:rsidRPr="00887AAE" w:rsidRDefault="00887AAE" w:rsidP="00887AAE">
          <w:pPr>
            <w:pStyle w:val="TOC2"/>
            <w:rPr>
              <w:noProof/>
              <w:color w:val="auto"/>
              <w:lang w:val="en-US"/>
            </w:rPr>
          </w:pPr>
          <w:hyperlink w:anchor="_Toc185514688" w:history="1">
            <w:r w:rsidRPr="00887AAE">
              <w:rPr>
                <w:rStyle w:val="Hyperlink"/>
                <w:rFonts w:ascii="Times New Roman" w:eastAsia="Times New Roman" w:hAnsi="Times New Roman" w:cs="Times New Roman"/>
                <w:noProof/>
              </w:rPr>
              <w:t>2.6 US06 - Quản lý thông tin cá  nhân</w:t>
            </w:r>
            <w:r w:rsidRPr="00887AAE">
              <w:rPr>
                <w:noProof/>
                <w:webHidden/>
              </w:rPr>
              <w:tab/>
            </w:r>
            <w:r w:rsidRPr="00887AAE">
              <w:rPr>
                <w:noProof/>
                <w:webHidden/>
              </w:rPr>
              <w:fldChar w:fldCharType="begin"/>
            </w:r>
            <w:r w:rsidRPr="00887AAE">
              <w:rPr>
                <w:noProof/>
                <w:webHidden/>
              </w:rPr>
              <w:instrText xml:space="preserve"> PAGEREF _Toc185514688 \h </w:instrText>
            </w:r>
            <w:r w:rsidRPr="00887AAE">
              <w:rPr>
                <w:noProof/>
                <w:webHidden/>
              </w:rPr>
            </w:r>
            <w:r w:rsidRPr="00887AAE">
              <w:rPr>
                <w:noProof/>
                <w:webHidden/>
              </w:rPr>
              <w:fldChar w:fldCharType="separate"/>
            </w:r>
            <w:r>
              <w:rPr>
                <w:noProof/>
                <w:webHidden/>
              </w:rPr>
              <w:t>9</w:t>
            </w:r>
            <w:r w:rsidRPr="00887AAE">
              <w:rPr>
                <w:noProof/>
                <w:webHidden/>
              </w:rPr>
              <w:fldChar w:fldCharType="end"/>
            </w:r>
          </w:hyperlink>
        </w:p>
        <w:p w:rsidR="00887AAE" w:rsidRPr="00887AAE" w:rsidRDefault="00887AAE" w:rsidP="00887AAE">
          <w:pPr>
            <w:pStyle w:val="TOC2"/>
            <w:rPr>
              <w:noProof/>
              <w:color w:val="auto"/>
              <w:lang w:val="en-US"/>
            </w:rPr>
          </w:pPr>
          <w:hyperlink w:anchor="_Toc185514689" w:history="1">
            <w:r w:rsidRPr="00887AAE">
              <w:rPr>
                <w:rStyle w:val="Hyperlink"/>
                <w:rFonts w:ascii="Times New Roman" w:eastAsia="Times New Roman" w:hAnsi="Times New Roman" w:cs="Times New Roman"/>
                <w:noProof/>
              </w:rPr>
              <w:t>2.7  US07 -  Quản lý lịch sử thi</w:t>
            </w:r>
            <w:r w:rsidRPr="00887AAE">
              <w:rPr>
                <w:noProof/>
                <w:webHidden/>
              </w:rPr>
              <w:tab/>
            </w:r>
            <w:r w:rsidRPr="00887AAE">
              <w:rPr>
                <w:noProof/>
                <w:webHidden/>
              </w:rPr>
              <w:fldChar w:fldCharType="begin"/>
            </w:r>
            <w:r w:rsidRPr="00887AAE">
              <w:rPr>
                <w:noProof/>
                <w:webHidden/>
              </w:rPr>
              <w:instrText xml:space="preserve"> PAGEREF _Toc185514689 \h </w:instrText>
            </w:r>
            <w:r w:rsidRPr="00887AAE">
              <w:rPr>
                <w:noProof/>
                <w:webHidden/>
              </w:rPr>
            </w:r>
            <w:r w:rsidRPr="00887AAE">
              <w:rPr>
                <w:noProof/>
                <w:webHidden/>
              </w:rPr>
              <w:fldChar w:fldCharType="separate"/>
            </w:r>
            <w:r>
              <w:rPr>
                <w:noProof/>
                <w:webHidden/>
              </w:rPr>
              <w:t>9</w:t>
            </w:r>
            <w:r w:rsidRPr="00887AAE">
              <w:rPr>
                <w:noProof/>
                <w:webHidden/>
              </w:rPr>
              <w:fldChar w:fldCharType="end"/>
            </w:r>
          </w:hyperlink>
        </w:p>
        <w:p w:rsidR="00887AAE" w:rsidRPr="00887AAE" w:rsidRDefault="00887AAE" w:rsidP="00887AAE">
          <w:pPr>
            <w:pStyle w:val="TOC2"/>
            <w:rPr>
              <w:noProof/>
              <w:color w:val="auto"/>
              <w:lang w:val="en-US"/>
            </w:rPr>
          </w:pPr>
          <w:hyperlink w:anchor="_Toc185514691" w:history="1">
            <w:r w:rsidRPr="00887AAE">
              <w:rPr>
                <w:rStyle w:val="Hyperlink"/>
                <w:rFonts w:ascii="Times New Roman" w:eastAsia="Times New Roman" w:hAnsi="Times New Roman" w:cs="Times New Roman"/>
                <w:noProof/>
              </w:rPr>
              <w:t>2.8 US08 - Quản lý người dùng</w:t>
            </w:r>
            <w:r w:rsidRPr="00887AAE">
              <w:rPr>
                <w:noProof/>
                <w:webHidden/>
              </w:rPr>
              <w:tab/>
            </w:r>
            <w:r w:rsidRPr="00887AAE">
              <w:rPr>
                <w:noProof/>
                <w:webHidden/>
              </w:rPr>
              <w:fldChar w:fldCharType="begin"/>
            </w:r>
            <w:r w:rsidRPr="00887AAE">
              <w:rPr>
                <w:noProof/>
                <w:webHidden/>
              </w:rPr>
              <w:instrText xml:space="preserve"> PAGEREF _Toc185514691 \h </w:instrText>
            </w:r>
            <w:r w:rsidRPr="00887AAE">
              <w:rPr>
                <w:noProof/>
                <w:webHidden/>
              </w:rPr>
            </w:r>
            <w:r w:rsidRPr="00887AAE">
              <w:rPr>
                <w:noProof/>
                <w:webHidden/>
              </w:rPr>
              <w:fldChar w:fldCharType="separate"/>
            </w:r>
            <w:r>
              <w:rPr>
                <w:noProof/>
                <w:webHidden/>
              </w:rPr>
              <w:t>10</w:t>
            </w:r>
            <w:r w:rsidRPr="00887AAE">
              <w:rPr>
                <w:noProof/>
                <w:webHidden/>
              </w:rPr>
              <w:fldChar w:fldCharType="end"/>
            </w:r>
          </w:hyperlink>
        </w:p>
        <w:p w:rsidR="00887AAE" w:rsidRPr="00887AAE" w:rsidRDefault="00887AAE" w:rsidP="00887AAE">
          <w:pPr>
            <w:pStyle w:val="TOC2"/>
            <w:rPr>
              <w:noProof/>
              <w:color w:val="auto"/>
              <w:lang w:val="en-US"/>
            </w:rPr>
          </w:pPr>
          <w:hyperlink w:anchor="_Toc185514693" w:history="1">
            <w:r w:rsidRPr="00887AAE">
              <w:rPr>
                <w:rStyle w:val="Hyperlink"/>
                <w:rFonts w:ascii="Times New Roman" w:hAnsi="Times New Roman" w:cs="Times New Roman"/>
                <w:noProof/>
              </w:rPr>
              <w:t>2.9</w:t>
            </w:r>
            <w:r w:rsidRPr="00887AAE">
              <w:rPr>
                <w:noProof/>
                <w:color w:val="auto"/>
                <w:lang w:val="en-US"/>
              </w:rPr>
              <w:tab/>
            </w:r>
            <w:r w:rsidRPr="00887AAE">
              <w:rPr>
                <w:rStyle w:val="Hyperlink"/>
                <w:rFonts w:ascii="Times New Roman" w:hAnsi="Times New Roman" w:cs="Times New Roman"/>
                <w:noProof/>
              </w:rPr>
              <w:t>. US09 - Quản lý đề thi</w:t>
            </w:r>
            <w:r w:rsidRPr="00887AAE">
              <w:rPr>
                <w:noProof/>
                <w:webHidden/>
              </w:rPr>
              <w:tab/>
            </w:r>
            <w:r w:rsidRPr="00887AAE">
              <w:rPr>
                <w:noProof/>
                <w:webHidden/>
              </w:rPr>
              <w:fldChar w:fldCharType="begin"/>
            </w:r>
            <w:r w:rsidRPr="00887AAE">
              <w:rPr>
                <w:noProof/>
                <w:webHidden/>
              </w:rPr>
              <w:instrText xml:space="preserve"> PAGEREF _Toc185514693 \h </w:instrText>
            </w:r>
            <w:r w:rsidRPr="00887AAE">
              <w:rPr>
                <w:noProof/>
                <w:webHidden/>
              </w:rPr>
            </w:r>
            <w:r w:rsidRPr="00887AAE">
              <w:rPr>
                <w:noProof/>
                <w:webHidden/>
              </w:rPr>
              <w:fldChar w:fldCharType="separate"/>
            </w:r>
            <w:r>
              <w:rPr>
                <w:noProof/>
                <w:webHidden/>
              </w:rPr>
              <w:t>11</w:t>
            </w:r>
            <w:r w:rsidRPr="00887AAE">
              <w:rPr>
                <w:noProof/>
                <w:webHidden/>
              </w:rPr>
              <w:fldChar w:fldCharType="end"/>
            </w:r>
          </w:hyperlink>
        </w:p>
        <w:p w:rsidR="00353706" w:rsidRPr="00187BCC" w:rsidRDefault="00910793" w:rsidP="00887AAE">
          <w:pPr>
            <w:pStyle w:val="TOC2"/>
          </w:pPr>
          <w:r w:rsidRPr="00887AAE">
            <w:rPr>
              <w:rFonts w:ascii="Times New Roman" w:hAnsi="Times New Roman" w:cs="Times New Roman"/>
            </w:rPr>
            <w:fldChar w:fldCharType="end"/>
          </w:r>
        </w:p>
      </w:sdtContent>
    </w:sdt>
    <w:p w:rsidR="00353706" w:rsidRPr="00187BCC" w:rsidRDefault="00353706">
      <w:pPr>
        <w:rPr>
          <w:b/>
          <w:sz w:val="26"/>
          <w:szCs w:val="26"/>
        </w:rPr>
      </w:pPr>
    </w:p>
    <w:p w:rsidR="00353706" w:rsidRPr="00187BCC" w:rsidRDefault="00367C65">
      <w:pPr>
        <w:spacing w:after="160" w:line="259" w:lineRule="auto"/>
        <w:jc w:val="both"/>
        <w:rPr>
          <w:b/>
          <w:sz w:val="26"/>
          <w:szCs w:val="26"/>
        </w:rPr>
      </w:pPr>
      <w:bookmarkStart w:id="3" w:name="_heading=h.gjdgxs" w:colFirst="0" w:colLast="0"/>
      <w:bookmarkEnd w:id="3"/>
      <w:r w:rsidRPr="00187BCC">
        <w:br w:type="page"/>
      </w:r>
    </w:p>
    <w:p w:rsidR="00353706" w:rsidRPr="00187BCC" w:rsidRDefault="00367C65" w:rsidP="00CC4120">
      <w:pPr>
        <w:pStyle w:val="Heading1"/>
        <w:rPr>
          <w:b w:val="0"/>
          <w:szCs w:val="26"/>
        </w:rPr>
      </w:pPr>
      <w:bookmarkStart w:id="4" w:name="_Toc185514675"/>
      <w:r w:rsidRPr="00187BCC">
        <w:rPr>
          <w:szCs w:val="26"/>
        </w:rPr>
        <w:t>GIỚI THIỆU</w:t>
      </w:r>
      <w:bookmarkEnd w:id="4"/>
    </w:p>
    <w:p w:rsidR="00353706" w:rsidRPr="00CC4120" w:rsidRDefault="00367C65" w:rsidP="00CC4120">
      <w:pPr>
        <w:pStyle w:val="Heading2"/>
        <w:numPr>
          <w:ilvl w:val="0"/>
          <w:numId w:val="0"/>
        </w:numPr>
        <w:ind w:left="284"/>
        <w:rPr>
          <w:rFonts w:cs="Times New Roman"/>
          <w:b w:val="0"/>
          <w:i w:val="0"/>
          <w:szCs w:val="26"/>
        </w:rPr>
      </w:pPr>
      <w:r w:rsidRPr="00CC4120">
        <w:rPr>
          <w:rFonts w:cs="Times New Roman"/>
          <w:i w:val="0"/>
          <w:szCs w:val="26"/>
        </w:rPr>
        <w:t xml:space="preserve"> </w:t>
      </w:r>
      <w:bookmarkStart w:id="5" w:name="_Toc185514676"/>
      <w:r w:rsidRPr="00CC4120">
        <w:rPr>
          <w:rFonts w:cs="Times New Roman"/>
          <w:i w:val="0"/>
          <w:szCs w:val="26"/>
        </w:rPr>
        <w:t>1.1  Mục đích tài liệu</w:t>
      </w:r>
      <w:bookmarkEnd w:id="5"/>
    </w:p>
    <w:p w:rsidR="00353706" w:rsidRPr="00187BCC" w:rsidRDefault="00367C65" w:rsidP="00367C65">
      <w:pPr>
        <w:spacing w:before="240" w:after="240" w:line="360" w:lineRule="auto"/>
        <w:rPr>
          <w:sz w:val="26"/>
          <w:szCs w:val="26"/>
        </w:rPr>
      </w:pPr>
      <w:r w:rsidRPr="00187BCC">
        <w:rPr>
          <w:sz w:val="26"/>
          <w:szCs w:val="26"/>
        </w:rPr>
        <w:t>Mục đích của tài liệu này:</w:t>
      </w:r>
      <w:r w:rsidRPr="00187BCC">
        <w:rPr>
          <w:sz w:val="26"/>
          <w:szCs w:val="26"/>
        </w:rPr>
        <w:br/>
        <w:t xml:space="preserve"> -</w:t>
      </w:r>
      <w:r w:rsidRPr="00187BCC">
        <w:rPr>
          <w:sz w:val="26"/>
          <w:szCs w:val="26"/>
        </w:rPr>
        <w:tab/>
        <w:t>Xác định yêu cầu, ý tưởng và các vấn đề liên quan đến việc xây dựng dự án.</w:t>
      </w:r>
    </w:p>
    <w:p w:rsidR="00353706" w:rsidRPr="00187BCC" w:rsidRDefault="00367C65">
      <w:pPr>
        <w:spacing w:before="240" w:after="240" w:line="360" w:lineRule="auto"/>
        <w:ind w:left="840" w:hanging="280"/>
        <w:jc w:val="both"/>
        <w:rPr>
          <w:sz w:val="26"/>
          <w:szCs w:val="26"/>
        </w:rPr>
      </w:pPr>
      <w:r w:rsidRPr="00187BCC">
        <w:rPr>
          <w:sz w:val="26"/>
          <w:szCs w:val="26"/>
        </w:rPr>
        <w:t>-</w:t>
      </w:r>
      <w:r w:rsidRPr="00187BCC">
        <w:rPr>
          <w:sz w:val="26"/>
          <w:szCs w:val="26"/>
        </w:rPr>
        <w:tab/>
        <w:t>Đưa ra các đề xuất dự án, kế hoạch hành động dự án, kiến trúc, giải pháp thực hiện, bao gồm cả về quy hoạch, phát triển, thực hiện và giám sát các dự án.</w:t>
      </w:r>
    </w:p>
    <w:p w:rsidR="00353706" w:rsidRPr="00187BCC" w:rsidRDefault="00367C65">
      <w:pPr>
        <w:spacing w:before="240" w:after="240" w:line="360" w:lineRule="auto"/>
        <w:ind w:left="840" w:hanging="280"/>
        <w:jc w:val="both"/>
        <w:rPr>
          <w:sz w:val="26"/>
          <w:szCs w:val="26"/>
        </w:rPr>
      </w:pPr>
      <w:r w:rsidRPr="00187BCC">
        <w:rPr>
          <w:sz w:val="26"/>
          <w:szCs w:val="26"/>
        </w:rPr>
        <w:t>-</w:t>
      </w:r>
      <w:r w:rsidRPr="00187BCC">
        <w:rPr>
          <w:sz w:val="26"/>
          <w:szCs w:val="26"/>
        </w:rPr>
        <w:tab/>
        <w:t>Ngoài ra,các vấn đề hoặc tình huống liên quan đến các dự án khởi tạo, xây dựng và các rủi ro khi triển khai dự án.</w:t>
      </w:r>
    </w:p>
    <w:p w:rsidR="00353706" w:rsidRPr="00887AAE" w:rsidRDefault="00887AAE" w:rsidP="00887AAE">
      <w:pPr>
        <w:pStyle w:val="Heading2"/>
        <w:numPr>
          <w:ilvl w:val="0"/>
          <w:numId w:val="0"/>
        </w:numPr>
        <w:ind w:left="1440" w:hanging="1440"/>
        <w:rPr>
          <w:b w:val="0"/>
          <w:i w:val="0"/>
          <w:szCs w:val="26"/>
        </w:rPr>
      </w:pPr>
      <w:bookmarkStart w:id="6" w:name="_Toc185514677"/>
      <w:r w:rsidRPr="00887AAE">
        <w:rPr>
          <w:i w:val="0"/>
          <w:szCs w:val="26"/>
        </w:rPr>
        <w:t xml:space="preserve">1.2 </w:t>
      </w:r>
      <w:r w:rsidR="00367C65" w:rsidRPr="00887AAE">
        <w:rPr>
          <w:i w:val="0"/>
          <w:szCs w:val="26"/>
        </w:rPr>
        <w:t xml:space="preserve"> Mục đích hệ </w:t>
      </w:r>
      <w:r w:rsidR="00367C65" w:rsidRPr="00887AAE">
        <w:rPr>
          <w:rFonts w:cs="Times New Roman"/>
          <w:i w:val="0"/>
          <w:szCs w:val="26"/>
        </w:rPr>
        <w:t>thống</w:t>
      </w:r>
      <w:bookmarkEnd w:id="6"/>
    </w:p>
    <w:p w:rsidR="00353706" w:rsidRPr="00187BCC" w:rsidRDefault="00367C65" w:rsidP="00887AAE">
      <w:pPr>
        <w:tabs>
          <w:tab w:val="left" w:pos="900"/>
        </w:tabs>
        <w:spacing w:line="360" w:lineRule="auto"/>
        <w:ind w:left="132" w:hanging="720"/>
        <w:rPr>
          <w:sz w:val="26"/>
          <w:szCs w:val="26"/>
        </w:rPr>
      </w:pPr>
      <w:r w:rsidRPr="00187BCC">
        <w:rPr>
          <w:sz w:val="26"/>
          <w:szCs w:val="26"/>
        </w:rPr>
        <w:t>Ban đầu hệ thống sẽ tiến hành thử nghiệm với một số chức năng cơ bản. Sau đó, sẽ   tiến hành triển khai trong thực tế. Hệ thống sẽ hỗ trợ người quản lý dễ dàng nắm bắt  doanh thu trong ngày hoặc tháng, thống kê tình hình kinh doanh của cửa hàng.</w:t>
      </w:r>
    </w:p>
    <w:p w:rsidR="00353706" w:rsidRPr="00887AAE" w:rsidRDefault="00887AAE" w:rsidP="00887AAE">
      <w:pPr>
        <w:pStyle w:val="Heading2"/>
        <w:numPr>
          <w:ilvl w:val="0"/>
          <w:numId w:val="0"/>
        </w:numPr>
        <w:spacing w:before="0" w:after="0"/>
        <w:rPr>
          <w:i w:val="0"/>
          <w:szCs w:val="26"/>
        </w:rPr>
      </w:pPr>
      <w:bookmarkStart w:id="7" w:name="_Toc185514678"/>
      <w:r w:rsidRPr="00887AAE">
        <w:rPr>
          <w:i w:val="0"/>
          <w:szCs w:val="26"/>
        </w:rPr>
        <w:t xml:space="preserve">1.3 </w:t>
      </w:r>
      <w:r w:rsidR="00367C65" w:rsidRPr="00887AAE">
        <w:rPr>
          <w:i w:val="0"/>
          <w:szCs w:val="26"/>
        </w:rPr>
        <w:t>Ràng buộc</w:t>
      </w:r>
      <w:bookmarkEnd w:id="7"/>
    </w:p>
    <w:p w:rsidR="00353706" w:rsidRPr="00187BCC" w:rsidRDefault="00367C65" w:rsidP="00887AAE">
      <w:pPr>
        <w:numPr>
          <w:ilvl w:val="1"/>
          <w:numId w:val="4"/>
        </w:numPr>
        <w:spacing w:line="360" w:lineRule="auto"/>
        <w:jc w:val="both"/>
        <w:rPr>
          <w:sz w:val="26"/>
          <w:szCs w:val="26"/>
        </w:rPr>
      </w:pPr>
      <w:r w:rsidRPr="00187BCC">
        <w:rPr>
          <w:sz w:val="26"/>
          <w:szCs w:val="26"/>
        </w:rPr>
        <w:t xml:space="preserve">Dự án phải kết thúc trong thời gian 2 tháng. </w:t>
      </w:r>
    </w:p>
    <w:p w:rsidR="00353706" w:rsidRPr="00187BCC" w:rsidRDefault="00367C65" w:rsidP="00887AAE">
      <w:pPr>
        <w:numPr>
          <w:ilvl w:val="1"/>
          <w:numId w:val="4"/>
        </w:numPr>
        <w:spacing w:line="360" w:lineRule="auto"/>
        <w:jc w:val="both"/>
        <w:rPr>
          <w:sz w:val="26"/>
          <w:szCs w:val="26"/>
        </w:rPr>
      </w:pPr>
      <w:r w:rsidRPr="00187BCC">
        <w:rPr>
          <w:sz w:val="26"/>
          <w:szCs w:val="26"/>
        </w:rPr>
        <w:t xml:space="preserve">Chi phí cho dự án: Hạn chế. </w:t>
      </w:r>
    </w:p>
    <w:p w:rsidR="00353706" w:rsidRPr="00187BCC" w:rsidRDefault="00367C65" w:rsidP="00887AAE">
      <w:pPr>
        <w:numPr>
          <w:ilvl w:val="1"/>
          <w:numId w:val="4"/>
        </w:numPr>
        <w:spacing w:line="360" w:lineRule="auto"/>
        <w:jc w:val="both"/>
        <w:rPr>
          <w:sz w:val="26"/>
          <w:szCs w:val="26"/>
        </w:rPr>
      </w:pPr>
      <w:r w:rsidRPr="00187BCC">
        <w:rPr>
          <w:sz w:val="26"/>
          <w:szCs w:val="26"/>
        </w:rPr>
        <w:t>Nguồn lực: 5 người.</w:t>
      </w:r>
    </w:p>
    <w:p w:rsidR="00353706" w:rsidRPr="00887AAE" w:rsidRDefault="00887AAE" w:rsidP="00887AAE">
      <w:pPr>
        <w:pStyle w:val="Heading2"/>
        <w:numPr>
          <w:ilvl w:val="0"/>
          <w:numId w:val="0"/>
        </w:numPr>
        <w:spacing w:before="0" w:after="0"/>
        <w:rPr>
          <w:i w:val="0"/>
          <w:szCs w:val="26"/>
        </w:rPr>
      </w:pPr>
      <w:bookmarkStart w:id="8" w:name="_Toc185514679"/>
      <w:r w:rsidRPr="00887AAE">
        <w:rPr>
          <w:i w:val="0"/>
          <w:szCs w:val="26"/>
        </w:rPr>
        <w:t>1.4</w:t>
      </w:r>
      <w:r w:rsidR="00367C65" w:rsidRPr="00887AAE">
        <w:rPr>
          <w:i w:val="0"/>
          <w:szCs w:val="26"/>
        </w:rPr>
        <w:t xml:space="preserve"> Công cụ và phương pháp quản lý hệ thống</w:t>
      </w:r>
      <w:bookmarkEnd w:id="8"/>
    </w:p>
    <w:p w:rsidR="00353706" w:rsidRPr="00187BCC" w:rsidRDefault="00367C65" w:rsidP="00887AAE">
      <w:pPr>
        <w:numPr>
          <w:ilvl w:val="1"/>
          <w:numId w:val="5"/>
        </w:numPr>
        <w:spacing w:line="360" w:lineRule="auto"/>
        <w:jc w:val="both"/>
        <w:rPr>
          <w:sz w:val="26"/>
          <w:szCs w:val="26"/>
        </w:rPr>
      </w:pPr>
      <w:r w:rsidRPr="00187BCC">
        <w:rPr>
          <w:sz w:val="26"/>
          <w:szCs w:val="26"/>
        </w:rPr>
        <w:t>Ngôn ngữ lập trình: JavaScript, ReactJS, NestJS…</w:t>
      </w:r>
    </w:p>
    <w:p w:rsidR="00353706" w:rsidRPr="00187BCC" w:rsidRDefault="00367C65" w:rsidP="00887AAE">
      <w:pPr>
        <w:numPr>
          <w:ilvl w:val="1"/>
          <w:numId w:val="5"/>
        </w:numPr>
        <w:spacing w:line="360" w:lineRule="auto"/>
        <w:jc w:val="both"/>
        <w:rPr>
          <w:sz w:val="26"/>
          <w:szCs w:val="26"/>
        </w:rPr>
      </w:pPr>
      <w:r w:rsidRPr="00187BCC">
        <w:rPr>
          <w:sz w:val="26"/>
          <w:szCs w:val="26"/>
        </w:rPr>
        <w:t>Môi trường phát triển bao gồm Visual Code và một số công cụ gỡ lỗi.</w:t>
      </w:r>
    </w:p>
    <w:p w:rsidR="00353706" w:rsidRPr="00187BCC" w:rsidRDefault="00367C65" w:rsidP="00887AAE">
      <w:pPr>
        <w:numPr>
          <w:ilvl w:val="1"/>
          <w:numId w:val="5"/>
        </w:numPr>
        <w:spacing w:line="360" w:lineRule="auto"/>
        <w:jc w:val="both"/>
        <w:rPr>
          <w:sz w:val="26"/>
          <w:szCs w:val="26"/>
        </w:rPr>
      </w:pPr>
      <w:r w:rsidRPr="00187BCC">
        <w:rPr>
          <w:sz w:val="26"/>
          <w:szCs w:val="26"/>
        </w:rPr>
        <w:t>Công cụ quản lý phiên bản, quản lý thay đổi Github.</w:t>
      </w:r>
    </w:p>
    <w:p w:rsidR="00353706" w:rsidRPr="00187BCC" w:rsidRDefault="00367C65" w:rsidP="00887AAE">
      <w:pPr>
        <w:pStyle w:val="Heading1"/>
        <w:numPr>
          <w:ilvl w:val="0"/>
          <w:numId w:val="0"/>
        </w:numPr>
        <w:ind w:left="-142"/>
        <w:rPr>
          <w:b w:val="0"/>
          <w:szCs w:val="26"/>
        </w:rPr>
      </w:pPr>
      <w:bookmarkStart w:id="9" w:name="_Toc185514680"/>
      <w:r w:rsidRPr="00187BCC">
        <w:rPr>
          <w:szCs w:val="26"/>
        </w:rPr>
        <w:t>2. USER STORY</w:t>
      </w:r>
      <w:bookmarkEnd w:id="9"/>
    </w:p>
    <w:p w:rsidR="00367C65" w:rsidRPr="00887AAE" w:rsidRDefault="00367C65" w:rsidP="00887AAE">
      <w:pPr>
        <w:pStyle w:val="Heading2"/>
        <w:numPr>
          <w:ilvl w:val="0"/>
          <w:numId w:val="0"/>
        </w:numPr>
        <w:ind w:left="851" w:hanging="720"/>
        <w:rPr>
          <w:b w:val="0"/>
          <w:i w:val="0"/>
          <w:sz w:val="28"/>
        </w:rPr>
      </w:pPr>
      <w:bookmarkStart w:id="10" w:name="_Toc185514681"/>
      <w:r w:rsidRPr="00887AAE">
        <w:rPr>
          <w:i w:val="0"/>
          <w:sz w:val="28"/>
        </w:rPr>
        <w:t>2.1 US01 - Đăng nhập</w:t>
      </w:r>
      <w:bookmarkEnd w:id="10"/>
    </w:p>
    <w:tbl>
      <w:tblPr>
        <w:tblStyle w:val="Style55"/>
        <w:tblW w:w="920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55"/>
        <w:gridCol w:w="6748"/>
      </w:tblGrid>
      <w:tr w:rsidR="00187BCC" w:rsidRPr="00187BCC">
        <w:tc>
          <w:tcPr>
            <w:tcW w:w="920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b/>
                <w:color w:val="auto"/>
                <w:sz w:val="28"/>
                <w:szCs w:val="28"/>
              </w:rPr>
            </w:pPr>
            <w:r w:rsidRPr="00187BCC">
              <w:rPr>
                <w:color w:val="auto"/>
                <w:sz w:val="28"/>
                <w:szCs w:val="28"/>
              </w:rPr>
              <w:t>Là thành viên, tôi muốn đăng nhập vào hệ thống, để sử dụng các chức năng của hệ thống.</w:t>
            </w:r>
          </w:p>
        </w:tc>
      </w:tr>
      <w:tr w:rsidR="00187BCC" w:rsidRPr="00187BCC">
        <w:trPr>
          <w:trHeight w:val="640"/>
        </w:trPr>
        <w:tc>
          <w:tcPr>
            <w:tcW w:w="2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b/>
                <w:color w:val="auto"/>
                <w:sz w:val="28"/>
                <w:szCs w:val="28"/>
              </w:rPr>
            </w:pPr>
            <w:r w:rsidRPr="00187BCC">
              <w:rPr>
                <w:b/>
                <w:color w:val="auto"/>
                <w:sz w:val="28"/>
                <w:szCs w:val="28"/>
              </w:rPr>
              <w:t>Đăng nhập</w:t>
            </w:r>
          </w:p>
        </w:tc>
        <w:tc>
          <w:tcPr>
            <w:tcW w:w="6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706" w:rsidRPr="00187BCC" w:rsidRDefault="00367C65">
            <w:pPr>
              <w:spacing w:line="360" w:lineRule="auto"/>
              <w:rPr>
                <w:b/>
                <w:color w:val="auto"/>
                <w:sz w:val="28"/>
                <w:szCs w:val="28"/>
              </w:rPr>
            </w:pPr>
            <w:r w:rsidRPr="00187BCC">
              <w:rPr>
                <w:b/>
                <w:color w:val="auto"/>
                <w:sz w:val="28"/>
                <w:szCs w:val="28"/>
              </w:rPr>
              <w:t xml:space="preserve">Dự án: Xây dựng website hỗ trợ luyện thi GPLX </w:t>
            </w:r>
          </w:p>
        </w:tc>
      </w:tr>
      <w:tr w:rsidR="00187BCC" w:rsidRPr="00187BCC">
        <w:trPr>
          <w:trHeight w:val="372"/>
        </w:trPr>
        <w:tc>
          <w:tcPr>
            <w:tcW w:w="2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color w:val="auto"/>
                <w:sz w:val="28"/>
                <w:szCs w:val="28"/>
              </w:rPr>
            </w:pPr>
            <w:r w:rsidRPr="00187BCC">
              <w:rPr>
                <w:b/>
                <w:color w:val="auto"/>
                <w:sz w:val="28"/>
                <w:szCs w:val="28"/>
              </w:rPr>
              <w:t>Tác nhân:</w:t>
            </w:r>
            <w:r w:rsidRPr="00187BCC">
              <w:rPr>
                <w:color w:val="auto"/>
                <w:sz w:val="28"/>
                <w:szCs w:val="28"/>
              </w:rPr>
              <w:t xml:space="preserve"> User /Admin</w:t>
            </w:r>
          </w:p>
        </w:tc>
        <w:tc>
          <w:tcPr>
            <w:tcW w:w="6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b/>
                <w:color w:val="auto"/>
                <w:sz w:val="28"/>
                <w:szCs w:val="28"/>
              </w:rPr>
            </w:pPr>
            <w:r w:rsidRPr="00187BCC">
              <w:rPr>
                <w:b/>
                <w:color w:val="auto"/>
                <w:sz w:val="28"/>
                <w:szCs w:val="28"/>
              </w:rPr>
              <w:t>Date: 03/11/2024</w:t>
            </w:r>
          </w:p>
        </w:tc>
      </w:tr>
      <w:tr w:rsidR="00353706" w:rsidRPr="00187BCC">
        <w:tc>
          <w:tcPr>
            <w:tcW w:w="2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color w:val="auto"/>
                <w:sz w:val="28"/>
                <w:szCs w:val="28"/>
              </w:rPr>
            </w:pPr>
            <w:r w:rsidRPr="00187BCC">
              <w:rPr>
                <w:b/>
                <w:color w:val="auto"/>
                <w:sz w:val="28"/>
                <w:szCs w:val="28"/>
              </w:rPr>
              <w:t>Story:</w:t>
            </w:r>
            <w:r w:rsidRPr="00187BCC">
              <w:rPr>
                <w:color w:val="auto"/>
                <w:sz w:val="28"/>
                <w:szCs w:val="28"/>
              </w:rPr>
              <w:t xml:space="preserve"> Người dùng muốn đăng nhập vào hệ thống</w:t>
            </w:r>
          </w:p>
        </w:tc>
        <w:tc>
          <w:tcPr>
            <w:tcW w:w="67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rPr>
                <w:b/>
                <w:color w:val="auto"/>
                <w:sz w:val="28"/>
                <w:szCs w:val="28"/>
              </w:rPr>
            </w:pPr>
            <w:r w:rsidRPr="00187BCC">
              <w:rPr>
                <w:b/>
                <w:color w:val="auto"/>
                <w:sz w:val="28"/>
                <w:szCs w:val="28"/>
              </w:rPr>
              <w:t>Tiêu chí chấp nhận</w:t>
            </w:r>
          </w:p>
          <w:p w:rsidR="00353706" w:rsidRPr="00187BCC" w:rsidRDefault="00367C65">
            <w:pPr>
              <w:numPr>
                <w:ilvl w:val="0"/>
                <w:numId w:val="6"/>
              </w:numPr>
              <w:pBdr>
                <w:between w:val="none" w:sz="0" w:space="0" w:color="000000"/>
              </w:pBdr>
              <w:spacing w:line="360" w:lineRule="auto"/>
              <w:ind w:left="342" w:firstLine="90"/>
              <w:rPr>
                <w:color w:val="auto"/>
                <w:sz w:val="28"/>
                <w:szCs w:val="28"/>
              </w:rPr>
            </w:pPr>
            <w:r w:rsidRPr="00187BCC">
              <w:rPr>
                <w:color w:val="auto"/>
                <w:sz w:val="28"/>
                <w:szCs w:val="28"/>
              </w:rPr>
              <w:t>Đầu tiên, người dùng vào website chọn chức năng đăng nhập</w:t>
            </w:r>
          </w:p>
          <w:p w:rsidR="00353706" w:rsidRPr="00187BCC" w:rsidRDefault="00367C65">
            <w:pPr>
              <w:numPr>
                <w:ilvl w:val="0"/>
                <w:numId w:val="6"/>
              </w:numPr>
              <w:pBdr>
                <w:between w:val="none" w:sz="0" w:space="0" w:color="000000"/>
              </w:pBdr>
              <w:spacing w:line="360" w:lineRule="auto"/>
              <w:ind w:left="342" w:firstLine="90"/>
              <w:rPr>
                <w:color w:val="auto"/>
                <w:sz w:val="28"/>
                <w:szCs w:val="28"/>
              </w:rPr>
            </w:pPr>
            <w:r w:rsidRPr="00187BCC">
              <w:rPr>
                <w:color w:val="auto"/>
                <w:sz w:val="28"/>
                <w:szCs w:val="28"/>
              </w:rPr>
              <w:t>Để đăng nhập thì phải nhập đầy đủ các thông tin: username, password</w:t>
            </w:r>
          </w:p>
          <w:p w:rsidR="00353706" w:rsidRPr="00187BCC" w:rsidRDefault="00367C65">
            <w:pPr>
              <w:numPr>
                <w:ilvl w:val="0"/>
                <w:numId w:val="6"/>
              </w:numPr>
              <w:pBdr>
                <w:between w:val="none" w:sz="0" w:space="0" w:color="000000"/>
              </w:pBdr>
              <w:spacing w:line="360" w:lineRule="auto"/>
              <w:ind w:left="342" w:firstLine="90"/>
              <w:rPr>
                <w:color w:val="auto"/>
                <w:sz w:val="28"/>
                <w:szCs w:val="28"/>
              </w:rPr>
            </w:pPr>
            <w:r w:rsidRPr="00187BCC">
              <w:rPr>
                <w:color w:val="auto"/>
                <w:sz w:val="28"/>
                <w:szCs w:val="28"/>
              </w:rPr>
              <w:t>Nếu nhập sai username và password thì hệ thống thông báo lỗi.</w:t>
            </w:r>
          </w:p>
          <w:p w:rsidR="00353706" w:rsidRPr="00187BCC" w:rsidRDefault="00367C65">
            <w:pPr>
              <w:numPr>
                <w:ilvl w:val="0"/>
                <w:numId w:val="6"/>
              </w:numPr>
              <w:pBdr>
                <w:between w:val="none" w:sz="0" w:space="0" w:color="000000"/>
              </w:pBdr>
              <w:spacing w:line="360" w:lineRule="auto"/>
              <w:ind w:left="342" w:firstLine="90"/>
              <w:rPr>
                <w:color w:val="auto"/>
                <w:sz w:val="28"/>
                <w:szCs w:val="28"/>
              </w:rPr>
            </w:pPr>
            <w:r w:rsidRPr="00187BCC">
              <w:rPr>
                <w:color w:val="auto"/>
                <w:sz w:val="28"/>
                <w:szCs w:val="28"/>
              </w:rPr>
              <w:t>Nếu người dùng nhập username và password đúng thì hệ thống chuyển đến trang chủ.</w:t>
            </w:r>
          </w:p>
          <w:p w:rsidR="00353706" w:rsidRPr="00187BCC" w:rsidRDefault="00367C65">
            <w:pPr>
              <w:spacing w:line="360" w:lineRule="auto"/>
              <w:rPr>
                <w:b/>
                <w:color w:val="auto"/>
                <w:sz w:val="28"/>
                <w:szCs w:val="28"/>
              </w:rPr>
            </w:pPr>
            <w:r w:rsidRPr="00187BCC">
              <w:rPr>
                <w:b/>
                <w:color w:val="auto"/>
                <w:sz w:val="28"/>
                <w:szCs w:val="28"/>
              </w:rPr>
              <w:t>Ràng buộc:</w:t>
            </w:r>
          </w:p>
          <w:p w:rsidR="00353706" w:rsidRPr="00187BCC" w:rsidRDefault="00367C65">
            <w:pPr>
              <w:spacing w:line="360" w:lineRule="auto"/>
              <w:ind w:left="-18" w:firstLine="720"/>
              <w:rPr>
                <w:color w:val="auto"/>
                <w:sz w:val="28"/>
                <w:szCs w:val="28"/>
              </w:rPr>
            </w:pPr>
            <w:r w:rsidRPr="00187BCC">
              <w:rPr>
                <w:color w:val="auto"/>
                <w:sz w:val="28"/>
                <w:szCs w:val="28"/>
              </w:rPr>
              <w:t>Tài khoản đã tồn tại trong hệ thống</w:t>
            </w:r>
          </w:p>
        </w:tc>
      </w:tr>
    </w:tbl>
    <w:p w:rsidR="00353706" w:rsidRPr="00187BCC" w:rsidRDefault="00353706">
      <w:pPr>
        <w:spacing w:line="360" w:lineRule="auto"/>
        <w:rPr>
          <w:sz w:val="28"/>
          <w:szCs w:val="28"/>
        </w:rPr>
      </w:pPr>
      <w:bookmarkStart w:id="11" w:name="_heading=h.1ksv4uv" w:colFirst="0" w:colLast="0"/>
    </w:p>
    <w:p w:rsidR="00353706" w:rsidRPr="00683C36" w:rsidRDefault="00367C65" w:rsidP="00683C36">
      <w:pPr>
        <w:pStyle w:val="Heading2"/>
        <w:numPr>
          <w:ilvl w:val="0"/>
          <w:numId w:val="0"/>
        </w:numPr>
        <w:spacing w:before="0" w:after="0"/>
        <w:rPr>
          <w:rFonts w:eastAsia="Times New Roman" w:cs="Times New Roman"/>
          <w:i w:val="0"/>
        </w:rPr>
      </w:pPr>
      <w:bookmarkStart w:id="12" w:name="_Toc185514682"/>
      <w:r w:rsidRPr="00683C36">
        <w:rPr>
          <w:rFonts w:eastAsia="Times New Roman" w:cs="Times New Roman"/>
          <w:i w:val="0"/>
        </w:rPr>
        <w:t>2.2</w:t>
      </w:r>
      <w:r w:rsidRPr="00683C36">
        <w:rPr>
          <w:rFonts w:eastAsia="Times New Roman" w:cs="Times New Roman"/>
          <w:i w:val="0"/>
        </w:rPr>
        <w:tab/>
        <w:t>US02 - Đăng ký</w:t>
      </w:r>
      <w:bookmarkEnd w:id="12"/>
    </w:p>
    <w:p w:rsidR="00353706" w:rsidRPr="00187BCC" w:rsidRDefault="00353706">
      <w:pPr>
        <w:rPr>
          <w:sz w:val="28"/>
          <w:szCs w:val="28"/>
        </w:rPr>
      </w:pPr>
    </w:p>
    <w:tbl>
      <w:tblPr>
        <w:tblStyle w:val="Style56"/>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6"/>
        <w:gridCol w:w="7063"/>
      </w:tblGrid>
      <w:tr w:rsidR="00187BCC" w:rsidRPr="00187BCC">
        <w:tc>
          <w:tcPr>
            <w:tcW w:w="91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color w:val="auto"/>
                <w:sz w:val="28"/>
                <w:szCs w:val="28"/>
              </w:rPr>
            </w:pPr>
            <w:bookmarkStart w:id="13" w:name="_heading=h.44sinio" w:colFirst="0" w:colLast="0"/>
            <w:r w:rsidRPr="00187BCC">
              <w:rPr>
                <w:color w:val="auto"/>
                <w:sz w:val="28"/>
                <w:szCs w:val="28"/>
              </w:rPr>
              <w:t>Là người dùng, tôi muốn đăng ký, để sử dụng được một số chức năng chính của website.</w:t>
            </w:r>
          </w:p>
        </w:tc>
      </w:tr>
      <w:tr w:rsidR="00187BCC" w:rsidRPr="00187BC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b/>
                <w:color w:val="auto"/>
                <w:sz w:val="28"/>
                <w:szCs w:val="28"/>
              </w:rPr>
            </w:pPr>
            <w:bookmarkStart w:id="14" w:name="_heading=h.2jxsxqh" w:colFirst="0" w:colLast="0"/>
            <w:bookmarkEnd w:id="14"/>
            <w:r w:rsidRPr="00187BCC">
              <w:rPr>
                <w:b/>
                <w:color w:val="auto"/>
                <w:sz w:val="28"/>
                <w:szCs w:val="28"/>
              </w:rPr>
              <w:t>Đăng ký</w:t>
            </w:r>
          </w:p>
        </w:tc>
        <w:tc>
          <w:tcPr>
            <w:tcW w:w="7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706" w:rsidRPr="00187BCC" w:rsidRDefault="00367C65">
            <w:pPr>
              <w:spacing w:line="360" w:lineRule="auto"/>
              <w:rPr>
                <w:b/>
                <w:color w:val="auto"/>
                <w:sz w:val="28"/>
                <w:szCs w:val="28"/>
              </w:rPr>
            </w:pPr>
            <w:r w:rsidRPr="00187BCC">
              <w:rPr>
                <w:b/>
                <w:color w:val="auto"/>
                <w:sz w:val="28"/>
                <w:szCs w:val="28"/>
              </w:rPr>
              <w:t>Dự án: Xây dựng website hỗ trợ luyện thi GPLX</w:t>
            </w:r>
          </w:p>
        </w:tc>
      </w:tr>
      <w:tr w:rsidR="00187BCC" w:rsidRPr="00187BC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b/>
                <w:color w:val="auto"/>
                <w:sz w:val="28"/>
                <w:szCs w:val="28"/>
              </w:rPr>
            </w:pPr>
            <w:bookmarkStart w:id="15" w:name="_heading=h.z337ya" w:colFirst="0" w:colLast="0"/>
            <w:bookmarkEnd w:id="15"/>
            <w:r w:rsidRPr="00187BCC">
              <w:rPr>
                <w:b/>
                <w:color w:val="auto"/>
                <w:sz w:val="28"/>
                <w:szCs w:val="28"/>
              </w:rPr>
              <w:t xml:space="preserve">Tác nhân: </w:t>
            </w:r>
            <w:r w:rsidRPr="00187BCC">
              <w:rPr>
                <w:color w:val="auto"/>
                <w:sz w:val="28"/>
                <w:szCs w:val="28"/>
              </w:rPr>
              <w:t>Khách vãng lai</w:t>
            </w:r>
          </w:p>
        </w:tc>
        <w:tc>
          <w:tcPr>
            <w:tcW w:w="7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color w:val="auto"/>
                <w:sz w:val="28"/>
                <w:szCs w:val="28"/>
              </w:rPr>
            </w:pPr>
            <w:r w:rsidRPr="00187BCC">
              <w:rPr>
                <w:b/>
                <w:color w:val="auto"/>
                <w:sz w:val="28"/>
                <w:szCs w:val="28"/>
              </w:rPr>
              <w:t>Date: 03/11/2024</w:t>
            </w:r>
          </w:p>
        </w:tc>
      </w:tr>
      <w:tr w:rsidR="00353706" w:rsidRPr="00187BCC">
        <w:trPr>
          <w:trHeight w:val="2664"/>
        </w:trPr>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b/>
                <w:color w:val="auto"/>
                <w:sz w:val="28"/>
                <w:szCs w:val="28"/>
              </w:rPr>
            </w:pPr>
            <w:bookmarkStart w:id="16" w:name="_heading=h.3j2qqm3" w:colFirst="0" w:colLast="0"/>
            <w:bookmarkEnd w:id="16"/>
            <w:r w:rsidRPr="00187BCC">
              <w:rPr>
                <w:b/>
                <w:color w:val="auto"/>
                <w:sz w:val="28"/>
                <w:szCs w:val="28"/>
              </w:rPr>
              <w:t xml:space="preserve">Story: </w:t>
            </w:r>
            <w:r w:rsidRPr="00187BCC">
              <w:rPr>
                <w:color w:val="auto"/>
                <w:sz w:val="28"/>
                <w:szCs w:val="28"/>
              </w:rPr>
              <w:t>Người dùng có thể đăng ký tài khoản cho thành viên mới</w:t>
            </w:r>
          </w:p>
        </w:tc>
        <w:tc>
          <w:tcPr>
            <w:tcW w:w="7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b/>
                <w:color w:val="auto"/>
                <w:sz w:val="28"/>
                <w:szCs w:val="28"/>
              </w:rPr>
            </w:pPr>
            <w:bookmarkStart w:id="17" w:name="_heading=h.1y810tw" w:colFirst="0" w:colLast="0"/>
            <w:bookmarkEnd w:id="17"/>
            <w:r w:rsidRPr="00187BCC">
              <w:rPr>
                <w:b/>
                <w:color w:val="auto"/>
                <w:sz w:val="28"/>
                <w:szCs w:val="28"/>
              </w:rPr>
              <w:t>Tiêu chí chấp nhận</w:t>
            </w:r>
          </w:p>
          <w:p w:rsidR="00353706" w:rsidRPr="00187BCC" w:rsidRDefault="00367C65">
            <w:pPr>
              <w:pBdr>
                <w:between w:val="none" w:sz="0" w:space="0" w:color="000000"/>
              </w:pBdr>
              <w:spacing w:line="360" w:lineRule="auto"/>
              <w:ind w:firstLine="352"/>
              <w:rPr>
                <w:color w:val="auto"/>
                <w:sz w:val="28"/>
                <w:szCs w:val="28"/>
              </w:rPr>
            </w:pPr>
            <w:bookmarkStart w:id="18" w:name="_heading=h.4i7ojhp" w:colFirst="0" w:colLast="0"/>
            <w:bookmarkEnd w:id="18"/>
            <w:r w:rsidRPr="00187BCC">
              <w:rPr>
                <w:color w:val="auto"/>
                <w:sz w:val="28"/>
                <w:szCs w:val="28"/>
              </w:rPr>
              <w:t>- Khách hàng chọn chức năng đăng ký.</w:t>
            </w:r>
          </w:p>
          <w:p w:rsidR="00353706" w:rsidRPr="00187BCC" w:rsidRDefault="00367C65">
            <w:pPr>
              <w:spacing w:line="360" w:lineRule="auto"/>
              <w:ind w:right="-44" w:firstLine="352"/>
              <w:rPr>
                <w:color w:val="auto"/>
                <w:sz w:val="28"/>
                <w:szCs w:val="28"/>
              </w:rPr>
            </w:pPr>
            <w:r w:rsidRPr="00187BCC">
              <w:rPr>
                <w:color w:val="auto"/>
                <w:sz w:val="28"/>
                <w:szCs w:val="28"/>
              </w:rPr>
              <w:t>- Sau khi đăng ký thành công, thì khách hàng có thể sử dụng các chức năng của website.</w:t>
            </w:r>
          </w:p>
          <w:p w:rsidR="00353706" w:rsidRPr="00187BCC" w:rsidRDefault="00367C65">
            <w:pPr>
              <w:spacing w:line="360" w:lineRule="auto"/>
              <w:ind w:right="134"/>
              <w:rPr>
                <w:b/>
                <w:color w:val="auto"/>
                <w:sz w:val="28"/>
                <w:szCs w:val="28"/>
              </w:rPr>
            </w:pPr>
            <w:r w:rsidRPr="00187BCC">
              <w:rPr>
                <w:b/>
                <w:color w:val="auto"/>
                <w:sz w:val="28"/>
                <w:szCs w:val="28"/>
              </w:rPr>
              <w:t>Ràng buộc</w:t>
            </w:r>
          </w:p>
          <w:p w:rsidR="00353706" w:rsidRPr="00187BCC" w:rsidRDefault="00367C65">
            <w:pPr>
              <w:spacing w:line="360" w:lineRule="auto"/>
              <w:ind w:right="134"/>
              <w:rPr>
                <w:color w:val="auto"/>
                <w:sz w:val="28"/>
                <w:szCs w:val="28"/>
              </w:rPr>
            </w:pPr>
            <w:r w:rsidRPr="00187BCC">
              <w:rPr>
                <w:color w:val="auto"/>
                <w:sz w:val="28"/>
                <w:szCs w:val="28"/>
              </w:rPr>
              <w:t>Không có</w:t>
            </w:r>
          </w:p>
        </w:tc>
      </w:tr>
    </w:tbl>
    <w:p w:rsidR="00353706" w:rsidRDefault="00353706">
      <w:pPr>
        <w:rPr>
          <w:sz w:val="28"/>
          <w:szCs w:val="28"/>
        </w:rPr>
      </w:pPr>
      <w:bookmarkStart w:id="19" w:name="_heading=h.2xcytpi" w:colFirst="0" w:colLast="0"/>
    </w:p>
    <w:p w:rsidR="00910793" w:rsidRPr="00187BCC" w:rsidRDefault="00910793">
      <w:pPr>
        <w:rPr>
          <w:sz w:val="28"/>
          <w:szCs w:val="28"/>
        </w:rPr>
      </w:pPr>
    </w:p>
    <w:p w:rsidR="00353706" w:rsidRPr="00683C36" w:rsidRDefault="00367C65" w:rsidP="00683C36">
      <w:pPr>
        <w:pStyle w:val="Heading2"/>
        <w:numPr>
          <w:ilvl w:val="0"/>
          <w:numId w:val="0"/>
        </w:numPr>
        <w:spacing w:before="0" w:after="0"/>
        <w:rPr>
          <w:rFonts w:eastAsia="Times New Roman" w:cs="Times New Roman"/>
          <w:i w:val="0"/>
        </w:rPr>
      </w:pPr>
      <w:bookmarkStart w:id="20" w:name="_Toc185514683"/>
      <w:r w:rsidRPr="00683C36">
        <w:rPr>
          <w:rFonts w:eastAsia="Times New Roman" w:cs="Times New Roman"/>
          <w:i w:val="0"/>
        </w:rPr>
        <w:t>2.3</w:t>
      </w:r>
      <w:r w:rsidRPr="00683C36">
        <w:rPr>
          <w:rFonts w:eastAsia="Times New Roman" w:cs="Times New Roman"/>
          <w:i w:val="0"/>
        </w:rPr>
        <w:tab/>
        <w:t>US03 - Đăng xuất</w:t>
      </w:r>
      <w:bookmarkEnd w:id="20"/>
    </w:p>
    <w:p w:rsidR="00353706" w:rsidRPr="00187BCC" w:rsidRDefault="00353706">
      <w:pPr>
        <w:rPr>
          <w:sz w:val="28"/>
          <w:szCs w:val="28"/>
        </w:rPr>
      </w:pPr>
    </w:p>
    <w:tbl>
      <w:tblPr>
        <w:tblStyle w:val="Style57"/>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26"/>
        <w:gridCol w:w="6863"/>
      </w:tblGrid>
      <w:tr w:rsidR="00187BCC" w:rsidRPr="00187BCC">
        <w:tc>
          <w:tcPr>
            <w:tcW w:w="91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rsidP="00CC4120">
            <w:pPr>
              <w:pStyle w:val="Standard"/>
            </w:pPr>
            <w:r w:rsidRPr="00187BCC">
              <w:t>Là user, tôi muốn đăng xuất, để thoát ra khỏi trang web</w:t>
            </w:r>
          </w:p>
        </w:tc>
      </w:tr>
      <w:tr w:rsidR="00187BCC" w:rsidRPr="00187BCC">
        <w:tc>
          <w:tcPr>
            <w:tcW w:w="2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b/>
                <w:color w:val="auto"/>
                <w:sz w:val="28"/>
                <w:szCs w:val="28"/>
              </w:rPr>
            </w:pPr>
            <w:r w:rsidRPr="00187BCC">
              <w:rPr>
                <w:b/>
                <w:color w:val="auto"/>
                <w:sz w:val="28"/>
                <w:szCs w:val="28"/>
              </w:rPr>
              <w:t>Đăng xuất</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706" w:rsidRPr="00187BCC" w:rsidRDefault="00367C65">
            <w:pPr>
              <w:pBdr>
                <w:between w:val="none" w:sz="0" w:space="0" w:color="000000"/>
              </w:pBdr>
              <w:spacing w:line="360" w:lineRule="auto"/>
              <w:rPr>
                <w:b/>
                <w:color w:val="auto"/>
                <w:sz w:val="28"/>
                <w:szCs w:val="28"/>
              </w:rPr>
            </w:pPr>
            <w:r w:rsidRPr="00187BCC">
              <w:rPr>
                <w:b/>
                <w:color w:val="auto"/>
                <w:sz w:val="28"/>
                <w:szCs w:val="28"/>
              </w:rPr>
              <w:t>Dự án: Xây dựng website hỗ trợ luyện thi GPLX</w:t>
            </w:r>
          </w:p>
          <w:p w:rsidR="00353706" w:rsidRPr="00187BCC" w:rsidRDefault="00353706">
            <w:pPr>
              <w:pBdr>
                <w:between w:val="none" w:sz="0" w:space="0" w:color="000000"/>
              </w:pBdr>
              <w:spacing w:line="360" w:lineRule="auto"/>
              <w:rPr>
                <w:b/>
                <w:color w:val="auto"/>
                <w:sz w:val="28"/>
                <w:szCs w:val="28"/>
              </w:rPr>
            </w:pPr>
          </w:p>
        </w:tc>
      </w:tr>
      <w:tr w:rsidR="00187BCC" w:rsidRPr="00187BCC">
        <w:tc>
          <w:tcPr>
            <w:tcW w:w="2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b/>
                <w:color w:val="auto"/>
                <w:sz w:val="28"/>
                <w:szCs w:val="28"/>
              </w:rPr>
            </w:pPr>
            <w:bookmarkStart w:id="21" w:name="_heading=h.2bn6wsx" w:colFirst="0" w:colLast="0"/>
            <w:bookmarkEnd w:id="21"/>
            <w:r w:rsidRPr="00187BCC">
              <w:rPr>
                <w:b/>
                <w:color w:val="auto"/>
                <w:sz w:val="28"/>
                <w:szCs w:val="28"/>
              </w:rPr>
              <w:t xml:space="preserve">Tác nhân: </w:t>
            </w:r>
            <w:r w:rsidRPr="00187BCC">
              <w:rPr>
                <w:color w:val="auto"/>
                <w:sz w:val="28"/>
                <w:szCs w:val="28"/>
              </w:rPr>
              <w:t>User/Admin</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color w:val="auto"/>
                <w:sz w:val="28"/>
                <w:szCs w:val="28"/>
              </w:rPr>
            </w:pPr>
            <w:r w:rsidRPr="00187BCC">
              <w:rPr>
                <w:b/>
                <w:color w:val="auto"/>
                <w:sz w:val="28"/>
                <w:szCs w:val="28"/>
              </w:rPr>
              <w:t>Date: 03/11/2024</w:t>
            </w:r>
          </w:p>
        </w:tc>
      </w:tr>
      <w:tr w:rsidR="00353706" w:rsidRPr="00187BCC">
        <w:tc>
          <w:tcPr>
            <w:tcW w:w="2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rPr>
                <w:b/>
                <w:color w:val="auto"/>
                <w:sz w:val="28"/>
                <w:szCs w:val="28"/>
              </w:rPr>
            </w:pPr>
            <w:bookmarkStart w:id="22" w:name="_heading=h.qsh70q" w:colFirst="0" w:colLast="0"/>
            <w:bookmarkEnd w:id="22"/>
            <w:r w:rsidRPr="00187BCC">
              <w:rPr>
                <w:b/>
                <w:color w:val="auto"/>
                <w:sz w:val="28"/>
                <w:szCs w:val="28"/>
              </w:rPr>
              <w:t xml:space="preserve">Story: </w:t>
            </w:r>
            <w:r w:rsidRPr="00187BCC">
              <w:rPr>
                <w:color w:val="auto"/>
                <w:sz w:val="28"/>
                <w:szCs w:val="28"/>
              </w:rPr>
              <w:t>Người dùng có thể đăng xuất cho tài khoản của mình</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rPr>
                <w:b/>
                <w:color w:val="auto"/>
                <w:sz w:val="28"/>
                <w:szCs w:val="28"/>
              </w:rPr>
            </w:pPr>
            <w:r w:rsidRPr="00187BCC">
              <w:rPr>
                <w:b/>
                <w:color w:val="auto"/>
                <w:sz w:val="28"/>
                <w:szCs w:val="28"/>
              </w:rPr>
              <w:t>Tiêu chí chấp nhận</w:t>
            </w:r>
          </w:p>
          <w:p w:rsidR="00353706" w:rsidRPr="00187BCC" w:rsidRDefault="00367C65">
            <w:pPr>
              <w:spacing w:line="360" w:lineRule="auto"/>
              <w:ind w:firstLine="246"/>
              <w:rPr>
                <w:color w:val="auto"/>
                <w:sz w:val="28"/>
                <w:szCs w:val="28"/>
              </w:rPr>
            </w:pPr>
            <w:r w:rsidRPr="00187BCC">
              <w:rPr>
                <w:color w:val="auto"/>
                <w:sz w:val="28"/>
                <w:szCs w:val="28"/>
              </w:rPr>
              <w:t xml:space="preserve">- Đầu tiên, user vào website chọn chức năng đăng xuất </w:t>
            </w:r>
          </w:p>
          <w:p w:rsidR="00353706" w:rsidRPr="00187BCC" w:rsidRDefault="00367C65">
            <w:pPr>
              <w:spacing w:line="360" w:lineRule="auto"/>
              <w:ind w:firstLine="246"/>
              <w:rPr>
                <w:color w:val="auto"/>
                <w:sz w:val="28"/>
                <w:szCs w:val="28"/>
              </w:rPr>
            </w:pPr>
            <w:r w:rsidRPr="00187BCC">
              <w:rPr>
                <w:color w:val="auto"/>
                <w:sz w:val="28"/>
                <w:szCs w:val="28"/>
              </w:rPr>
              <w:t>- Sau khi đăng xuất thì người dùng thoát khỏi website</w:t>
            </w:r>
          </w:p>
          <w:p w:rsidR="00353706" w:rsidRPr="00187BCC" w:rsidRDefault="00367C65">
            <w:pPr>
              <w:spacing w:line="360" w:lineRule="auto"/>
              <w:ind w:firstLine="246"/>
              <w:rPr>
                <w:b/>
                <w:i/>
                <w:color w:val="auto"/>
                <w:sz w:val="28"/>
                <w:szCs w:val="28"/>
              </w:rPr>
            </w:pPr>
            <w:bookmarkStart w:id="23" w:name="_heading=h.1pxezwc" w:colFirst="0" w:colLast="0"/>
            <w:bookmarkEnd w:id="23"/>
            <w:r w:rsidRPr="00187BCC">
              <w:rPr>
                <w:b/>
                <w:color w:val="auto"/>
                <w:sz w:val="28"/>
                <w:szCs w:val="28"/>
              </w:rPr>
              <w:t>Ràng buộc</w:t>
            </w:r>
          </w:p>
          <w:p w:rsidR="00353706" w:rsidRPr="00187BCC" w:rsidRDefault="00367C65">
            <w:pPr>
              <w:spacing w:line="360" w:lineRule="auto"/>
              <w:ind w:firstLine="246"/>
              <w:rPr>
                <w:color w:val="auto"/>
                <w:sz w:val="28"/>
                <w:szCs w:val="28"/>
              </w:rPr>
            </w:pPr>
            <w:r w:rsidRPr="00187BCC">
              <w:rPr>
                <w:color w:val="auto"/>
                <w:sz w:val="28"/>
                <w:szCs w:val="28"/>
              </w:rPr>
              <w:t>Account đã tồn tại trong hệ thống và đăng nhập thành công</w:t>
            </w:r>
          </w:p>
        </w:tc>
      </w:tr>
    </w:tbl>
    <w:p w:rsidR="00353706" w:rsidRPr="00187BCC" w:rsidRDefault="00353706">
      <w:pPr>
        <w:spacing w:after="160" w:line="259" w:lineRule="auto"/>
        <w:jc w:val="both"/>
        <w:rPr>
          <w:sz w:val="28"/>
          <w:szCs w:val="28"/>
        </w:rPr>
      </w:pPr>
      <w:bookmarkStart w:id="24" w:name="_heading=h.49x2ik5" w:colFirst="0" w:colLast="0"/>
      <w:bookmarkEnd w:id="24"/>
    </w:p>
    <w:p w:rsidR="00353706" w:rsidRPr="00683C36" w:rsidRDefault="00367C65" w:rsidP="00683C36">
      <w:pPr>
        <w:pStyle w:val="Heading2"/>
        <w:numPr>
          <w:ilvl w:val="0"/>
          <w:numId w:val="0"/>
        </w:numPr>
        <w:spacing w:before="0" w:after="0"/>
        <w:rPr>
          <w:rFonts w:eastAsia="Times New Roman" w:cs="Times New Roman"/>
          <w:i w:val="0"/>
        </w:rPr>
      </w:pPr>
      <w:bookmarkStart w:id="25" w:name="_Toc185514684"/>
      <w:r w:rsidRPr="00683C36">
        <w:rPr>
          <w:rFonts w:eastAsia="Times New Roman" w:cs="Times New Roman"/>
          <w:i w:val="0"/>
        </w:rPr>
        <w:t>2.4  US04 - Xem đề thi</w:t>
      </w:r>
      <w:bookmarkEnd w:id="25"/>
    </w:p>
    <w:p w:rsidR="00353706" w:rsidRPr="00187BCC" w:rsidRDefault="00353706">
      <w:pPr>
        <w:rPr>
          <w:sz w:val="28"/>
          <w:szCs w:val="28"/>
        </w:rPr>
      </w:pPr>
    </w:p>
    <w:tbl>
      <w:tblPr>
        <w:tblStyle w:val="Style58"/>
        <w:tblW w:w="930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6"/>
        <w:gridCol w:w="6803"/>
      </w:tblGrid>
      <w:tr w:rsidR="00187BCC" w:rsidRPr="00187BCC">
        <w:trPr>
          <w:trHeight w:val="638"/>
        </w:trPr>
        <w:tc>
          <w:tcPr>
            <w:tcW w:w="930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706" w:rsidRPr="00187BCC" w:rsidRDefault="00367C65">
            <w:pPr>
              <w:pBdr>
                <w:between w:val="none" w:sz="0" w:space="0" w:color="000000"/>
              </w:pBdr>
              <w:spacing w:line="360" w:lineRule="auto"/>
              <w:rPr>
                <w:b/>
                <w:color w:val="auto"/>
                <w:sz w:val="28"/>
                <w:szCs w:val="28"/>
              </w:rPr>
            </w:pPr>
            <w:bookmarkStart w:id="26" w:name="_heading=h.2p2csry" w:colFirst="0" w:colLast="0"/>
            <w:bookmarkEnd w:id="26"/>
            <w:r w:rsidRPr="00187BCC">
              <w:rPr>
                <w:color w:val="auto"/>
                <w:sz w:val="28"/>
                <w:szCs w:val="28"/>
              </w:rPr>
              <w:t>Là người dùng, tôi muốn xem đề thi, để xem đề thi mà tôi muốn ôn tập và thi thử</w:t>
            </w:r>
          </w:p>
        </w:tc>
      </w:tr>
      <w:tr w:rsidR="00187BCC" w:rsidRPr="00187BCC">
        <w:trPr>
          <w:trHeight w:val="1134"/>
        </w:trPr>
        <w:tc>
          <w:tcPr>
            <w:tcW w:w="2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706" w:rsidRPr="00187BCC" w:rsidRDefault="00367C65">
            <w:pPr>
              <w:pBdr>
                <w:between w:val="none" w:sz="0" w:space="0" w:color="000000"/>
              </w:pBdr>
              <w:spacing w:line="360" w:lineRule="auto"/>
              <w:ind w:right="-102"/>
              <w:rPr>
                <w:b/>
                <w:color w:val="auto"/>
                <w:sz w:val="28"/>
                <w:szCs w:val="28"/>
              </w:rPr>
            </w:pPr>
            <w:bookmarkStart w:id="27" w:name="_heading=h.147n2zr" w:colFirst="0" w:colLast="0"/>
            <w:bookmarkEnd w:id="27"/>
            <w:r w:rsidRPr="00187BCC">
              <w:rPr>
                <w:b/>
                <w:color w:val="auto"/>
                <w:sz w:val="28"/>
                <w:szCs w:val="28"/>
              </w:rPr>
              <w:t>Xem đề thi</w:t>
            </w:r>
          </w:p>
        </w:tc>
        <w:tc>
          <w:tcPr>
            <w:tcW w:w="6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706" w:rsidRPr="00187BCC" w:rsidRDefault="00367C65">
            <w:pPr>
              <w:spacing w:line="360" w:lineRule="auto"/>
              <w:rPr>
                <w:b/>
                <w:color w:val="auto"/>
                <w:sz w:val="28"/>
                <w:szCs w:val="28"/>
              </w:rPr>
            </w:pPr>
            <w:r w:rsidRPr="00187BCC">
              <w:rPr>
                <w:b/>
                <w:color w:val="auto"/>
                <w:sz w:val="28"/>
                <w:szCs w:val="28"/>
              </w:rPr>
              <w:t>Dự án: Xây dựng website hỗ trợ luyện thi GPLX</w:t>
            </w:r>
          </w:p>
        </w:tc>
      </w:tr>
      <w:tr w:rsidR="00187BCC" w:rsidRPr="00187BCC">
        <w:trPr>
          <w:trHeight w:val="1134"/>
        </w:trPr>
        <w:tc>
          <w:tcPr>
            <w:tcW w:w="2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706" w:rsidRPr="00187BCC" w:rsidRDefault="00367C65">
            <w:pPr>
              <w:pBdr>
                <w:between w:val="none" w:sz="0" w:space="0" w:color="000000"/>
              </w:pBdr>
              <w:spacing w:line="360" w:lineRule="auto"/>
              <w:rPr>
                <w:b/>
                <w:color w:val="auto"/>
                <w:sz w:val="28"/>
                <w:szCs w:val="28"/>
              </w:rPr>
            </w:pPr>
            <w:bookmarkStart w:id="28" w:name="_heading=h.3o7alnk" w:colFirst="0" w:colLast="0"/>
            <w:bookmarkEnd w:id="28"/>
            <w:r w:rsidRPr="00187BCC">
              <w:rPr>
                <w:b/>
                <w:color w:val="auto"/>
                <w:sz w:val="28"/>
                <w:szCs w:val="28"/>
              </w:rPr>
              <w:t>Tác nhân</w:t>
            </w:r>
            <w:r w:rsidRPr="00187BCC">
              <w:rPr>
                <w:color w:val="auto"/>
                <w:sz w:val="28"/>
                <w:szCs w:val="28"/>
              </w:rPr>
              <w:t>: User/Admin/Khách vãng lai</w:t>
            </w:r>
          </w:p>
        </w:tc>
        <w:tc>
          <w:tcPr>
            <w:tcW w:w="6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between w:val="none" w:sz="0" w:space="0" w:color="000000"/>
              </w:pBdr>
              <w:spacing w:line="360" w:lineRule="auto"/>
              <w:rPr>
                <w:b/>
                <w:color w:val="auto"/>
                <w:sz w:val="28"/>
                <w:szCs w:val="28"/>
              </w:rPr>
            </w:pPr>
            <w:r w:rsidRPr="00187BCC">
              <w:rPr>
                <w:b/>
                <w:color w:val="auto"/>
                <w:sz w:val="28"/>
                <w:szCs w:val="28"/>
              </w:rPr>
              <w:t>Date: 03/11/2024</w:t>
            </w:r>
          </w:p>
        </w:tc>
      </w:tr>
      <w:tr w:rsidR="00353706" w:rsidRPr="00187BCC">
        <w:trPr>
          <w:trHeight w:val="2042"/>
        </w:trPr>
        <w:tc>
          <w:tcPr>
            <w:tcW w:w="2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ind w:right="140"/>
              <w:rPr>
                <w:b/>
                <w:color w:val="auto"/>
                <w:sz w:val="28"/>
                <w:szCs w:val="28"/>
              </w:rPr>
            </w:pPr>
            <w:r w:rsidRPr="00187BCC">
              <w:rPr>
                <w:b/>
                <w:color w:val="auto"/>
                <w:sz w:val="28"/>
                <w:szCs w:val="28"/>
              </w:rPr>
              <w:t xml:space="preserve">Story: </w:t>
            </w:r>
            <w:r w:rsidRPr="00187BCC">
              <w:rPr>
                <w:color w:val="auto"/>
                <w:sz w:val="28"/>
                <w:szCs w:val="28"/>
              </w:rPr>
              <w:t>Người dùng muốn xem đề thi</w:t>
            </w:r>
          </w:p>
        </w:tc>
        <w:tc>
          <w:tcPr>
            <w:tcW w:w="68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706" w:rsidRPr="00187BCC" w:rsidRDefault="00367C65">
            <w:pPr>
              <w:spacing w:line="360" w:lineRule="auto"/>
              <w:rPr>
                <w:b/>
                <w:color w:val="auto"/>
                <w:sz w:val="28"/>
                <w:szCs w:val="28"/>
              </w:rPr>
            </w:pPr>
            <w:r w:rsidRPr="00187BCC">
              <w:rPr>
                <w:b/>
                <w:color w:val="auto"/>
                <w:sz w:val="28"/>
                <w:szCs w:val="28"/>
              </w:rPr>
              <w:t>Tiêu chí chấp nhận:</w:t>
            </w:r>
          </w:p>
          <w:p w:rsidR="00353706" w:rsidRPr="00187BCC" w:rsidRDefault="00367C65">
            <w:pPr>
              <w:spacing w:line="360" w:lineRule="auto"/>
              <w:rPr>
                <w:color w:val="auto"/>
                <w:sz w:val="28"/>
                <w:szCs w:val="28"/>
              </w:rPr>
            </w:pPr>
            <w:r w:rsidRPr="00187BCC">
              <w:rPr>
                <w:color w:val="auto"/>
                <w:sz w:val="28"/>
                <w:szCs w:val="28"/>
              </w:rPr>
              <w:t>Người dùng vào hệ thống, chọn mục xem đề thi để xem đề thi mà người dùng muốn xem</w:t>
            </w:r>
          </w:p>
          <w:p w:rsidR="00353706" w:rsidRPr="00187BCC" w:rsidRDefault="00367C65" w:rsidP="00683C36">
            <w:pPr>
              <w:pStyle w:val="Heading1"/>
              <w:numPr>
                <w:ilvl w:val="0"/>
                <w:numId w:val="0"/>
              </w:numPr>
              <w:ind w:left="720" w:hanging="720"/>
              <w:outlineLvl w:val="0"/>
              <w:rPr>
                <w:rFonts w:eastAsia="Times New Roman" w:cs="Times New Roman"/>
                <w:b w:val="0"/>
                <w:color w:val="auto"/>
                <w:sz w:val="28"/>
                <w:szCs w:val="28"/>
              </w:rPr>
            </w:pPr>
            <w:bookmarkStart w:id="29" w:name="_heading=h.8rof9rbz90yf" w:colFirst="0" w:colLast="0"/>
            <w:bookmarkStart w:id="30" w:name="_Toc185513539"/>
            <w:bookmarkStart w:id="31" w:name="_Toc185514685"/>
            <w:bookmarkEnd w:id="29"/>
            <w:r w:rsidRPr="00187BCC">
              <w:rPr>
                <w:rFonts w:eastAsia="Times New Roman" w:cs="Times New Roman"/>
                <w:color w:val="auto"/>
                <w:sz w:val="28"/>
                <w:szCs w:val="28"/>
              </w:rPr>
              <w:t>Ràng buộc</w:t>
            </w:r>
            <w:r w:rsidRPr="00187BCC">
              <w:rPr>
                <w:rFonts w:eastAsia="Times New Roman" w:cs="Times New Roman"/>
                <w:b w:val="0"/>
                <w:color w:val="auto"/>
                <w:sz w:val="28"/>
                <w:szCs w:val="28"/>
              </w:rPr>
              <w:t>:</w:t>
            </w:r>
            <w:bookmarkEnd w:id="30"/>
            <w:bookmarkEnd w:id="31"/>
          </w:p>
          <w:bookmarkStart w:id="32" w:name="_heading=h.1t3h5sf" w:colFirst="0" w:colLast="0" w:displacedByCustomXml="next"/>
          <w:bookmarkEnd w:id="32" w:displacedByCustomXml="next"/>
          <w:bookmarkStart w:id="33" w:name="_Toc185514686" w:displacedByCustomXml="next"/>
          <w:bookmarkStart w:id="34" w:name="_Toc185513540" w:displacedByCustomXml="next"/>
          <w:sdt>
            <w:sdtPr>
              <w:rPr>
                <w:sz w:val="28"/>
                <w:szCs w:val="28"/>
              </w:rPr>
              <w:tag w:val="goog_rdk_8"/>
              <w:id w:val="147468440"/>
            </w:sdtPr>
            <w:sdtEndPr/>
            <w:sdtContent>
              <w:p w:rsidR="00353706" w:rsidRPr="00187BCC" w:rsidRDefault="00367C65" w:rsidP="00683C36">
                <w:pPr>
                  <w:pStyle w:val="Heading1"/>
                  <w:numPr>
                    <w:ilvl w:val="0"/>
                    <w:numId w:val="0"/>
                  </w:numPr>
                  <w:ind w:left="720"/>
                  <w:outlineLvl w:val="0"/>
                  <w:rPr>
                    <w:rFonts w:eastAsia="Times New Roman" w:cs="Times New Roman"/>
                    <w:b w:val="0"/>
                    <w:color w:val="auto"/>
                    <w:sz w:val="28"/>
                    <w:szCs w:val="28"/>
                  </w:rPr>
                </w:pPr>
                <w:r w:rsidRPr="00187BCC">
                  <w:rPr>
                    <w:rFonts w:eastAsia="Times New Roman" w:cs="Times New Roman"/>
                    <w:b w:val="0"/>
                    <w:color w:val="auto"/>
                    <w:sz w:val="28"/>
                    <w:szCs w:val="28"/>
                  </w:rPr>
                  <w:t>Không có</w:t>
                </w:r>
              </w:p>
            </w:sdtContent>
          </w:sdt>
          <w:bookmarkEnd w:id="33" w:displacedByCustomXml="prev"/>
          <w:bookmarkEnd w:id="34" w:displacedByCustomXml="prev"/>
          <w:p w:rsidR="00353706" w:rsidRPr="00187BCC" w:rsidRDefault="00353706" w:rsidP="00683C36">
            <w:pPr>
              <w:pStyle w:val="Heading1"/>
              <w:numPr>
                <w:ilvl w:val="0"/>
                <w:numId w:val="0"/>
              </w:numPr>
              <w:ind w:left="720"/>
              <w:outlineLvl w:val="0"/>
              <w:rPr>
                <w:rFonts w:eastAsia="Times New Roman" w:cs="Times New Roman"/>
                <w:color w:val="auto"/>
                <w:sz w:val="28"/>
                <w:szCs w:val="28"/>
              </w:rPr>
            </w:pPr>
          </w:p>
        </w:tc>
      </w:tr>
    </w:tbl>
    <w:p w:rsidR="00353706" w:rsidRPr="00187BCC" w:rsidRDefault="00353706" w:rsidP="00683C36">
      <w:pPr>
        <w:tabs>
          <w:tab w:val="left" w:pos="358"/>
        </w:tabs>
        <w:spacing w:line="360" w:lineRule="auto"/>
        <w:rPr>
          <w:b/>
          <w:sz w:val="28"/>
          <w:szCs w:val="28"/>
        </w:rPr>
      </w:pPr>
    </w:p>
    <w:p w:rsidR="00353706" w:rsidRPr="00683C36" w:rsidRDefault="00367C65" w:rsidP="00683C36">
      <w:pPr>
        <w:pStyle w:val="Heading2"/>
        <w:numPr>
          <w:ilvl w:val="0"/>
          <w:numId w:val="0"/>
        </w:numPr>
        <w:rPr>
          <w:rFonts w:eastAsia="Times New Roman" w:cs="Times New Roman"/>
          <w:i w:val="0"/>
        </w:rPr>
      </w:pPr>
      <w:bookmarkStart w:id="35" w:name="_Toc185514687"/>
      <w:r w:rsidRPr="00683C36">
        <w:rPr>
          <w:rFonts w:eastAsia="Times New Roman" w:cs="Times New Roman"/>
          <w:i w:val="0"/>
        </w:rPr>
        <w:t>2.5 US05 - Làm đề thi</w:t>
      </w:r>
      <w:bookmarkEnd w:id="35"/>
    </w:p>
    <w:p w:rsidR="00353706" w:rsidRPr="00187BCC" w:rsidRDefault="00353706">
      <w:pPr>
        <w:rPr>
          <w:sz w:val="28"/>
          <w:szCs w:val="28"/>
        </w:rPr>
      </w:pPr>
    </w:p>
    <w:tbl>
      <w:tblPr>
        <w:tblStyle w:val="Style59"/>
        <w:tblW w:w="91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6779"/>
      </w:tblGrid>
      <w:tr w:rsidR="00187BCC" w:rsidRPr="00187BCC">
        <w:tc>
          <w:tcPr>
            <w:tcW w:w="918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ind w:left="30"/>
              <w:jc w:val="both"/>
              <w:rPr>
                <w:color w:val="auto"/>
                <w:sz w:val="28"/>
                <w:szCs w:val="28"/>
              </w:rPr>
            </w:pPr>
            <w:r w:rsidRPr="00187BCC">
              <w:rPr>
                <w:color w:val="auto"/>
                <w:sz w:val="28"/>
                <w:szCs w:val="28"/>
              </w:rPr>
              <w:t>Là người dùng, tôi muốn xem chi tiết sản phẩm của website.</w:t>
            </w:r>
          </w:p>
        </w:tc>
      </w:tr>
      <w:tr w:rsidR="00187BCC" w:rsidRPr="00187BC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F3719E">
            <w:pPr>
              <w:pBdr>
                <w:top w:val="none" w:sz="0" w:space="0" w:color="000000"/>
                <w:left w:val="none" w:sz="0" w:space="0" w:color="000000"/>
                <w:bottom w:val="none" w:sz="0" w:space="0" w:color="000000"/>
                <w:right w:val="none" w:sz="0" w:space="0" w:color="000000"/>
                <w:between w:val="none" w:sz="0" w:space="0" w:color="000000"/>
              </w:pBdr>
              <w:spacing w:line="360" w:lineRule="auto"/>
              <w:ind w:right="-163"/>
              <w:rPr>
                <w:color w:val="auto"/>
                <w:sz w:val="28"/>
                <w:szCs w:val="28"/>
              </w:rPr>
            </w:pPr>
            <w:bookmarkStart w:id="36" w:name="_heading=h.ihv636" w:colFirst="0" w:colLast="0"/>
            <w:bookmarkEnd w:id="36"/>
            <w:r>
              <w:rPr>
                <w:b/>
                <w:color w:val="auto"/>
                <w:sz w:val="28"/>
                <w:szCs w:val="28"/>
              </w:rPr>
              <w:t>Làm đề thi</w:t>
            </w:r>
          </w:p>
        </w:tc>
        <w:tc>
          <w:tcPr>
            <w:tcW w:w="67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706" w:rsidRPr="00187BCC" w:rsidRDefault="00367C65">
            <w:pPr>
              <w:spacing w:line="360" w:lineRule="auto"/>
              <w:rPr>
                <w:b/>
                <w:color w:val="auto"/>
                <w:sz w:val="28"/>
                <w:szCs w:val="28"/>
              </w:rPr>
            </w:pPr>
            <w:r w:rsidRPr="00187BCC">
              <w:rPr>
                <w:b/>
                <w:color w:val="auto"/>
                <w:sz w:val="28"/>
                <w:szCs w:val="28"/>
              </w:rPr>
              <w:t>Dự án: Xây dựng website hỗ trợ luyện thi GPLX</w:t>
            </w:r>
          </w:p>
        </w:tc>
      </w:tr>
      <w:tr w:rsidR="00187BCC" w:rsidRPr="00187BC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top w:val="none" w:sz="0" w:space="0" w:color="000000"/>
                <w:left w:val="none" w:sz="0" w:space="0" w:color="000000"/>
                <w:bottom w:val="none" w:sz="0" w:space="0" w:color="000000"/>
                <w:right w:val="none" w:sz="0" w:space="0" w:color="000000"/>
                <w:between w:val="none" w:sz="0" w:space="0" w:color="000000"/>
              </w:pBdr>
              <w:spacing w:line="360" w:lineRule="auto"/>
              <w:ind w:left="-119" w:right="-163"/>
              <w:rPr>
                <w:b/>
                <w:color w:val="auto"/>
                <w:sz w:val="28"/>
                <w:szCs w:val="28"/>
              </w:rPr>
            </w:pPr>
            <w:bookmarkStart w:id="37" w:name="_heading=h.32hioqz" w:colFirst="0" w:colLast="0"/>
            <w:bookmarkEnd w:id="37"/>
            <w:r w:rsidRPr="00187BCC">
              <w:rPr>
                <w:b/>
                <w:color w:val="auto"/>
                <w:sz w:val="28"/>
                <w:szCs w:val="28"/>
              </w:rPr>
              <w:t xml:space="preserve">Tác nhân: </w:t>
            </w:r>
            <w:r w:rsidRPr="00187BCC">
              <w:rPr>
                <w:color w:val="auto"/>
                <w:sz w:val="28"/>
                <w:szCs w:val="28"/>
              </w:rPr>
              <w:t>Khách vãng lai/ User</w:t>
            </w:r>
          </w:p>
        </w:tc>
        <w:tc>
          <w:tcPr>
            <w:tcW w:w="67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top w:val="none" w:sz="0" w:space="0" w:color="000000"/>
                <w:left w:val="none" w:sz="0" w:space="0" w:color="000000"/>
                <w:bottom w:val="none" w:sz="0" w:space="0" w:color="000000"/>
                <w:right w:val="none" w:sz="0" w:space="0" w:color="000000"/>
                <w:between w:val="none" w:sz="0" w:space="0" w:color="000000"/>
              </w:pBdr>
              <w:spacing w:line="360" w:lineRule="auto"/>
              <w:ind w:right="-163"/>
              <w:jc w:val="both"/>
              <w:rPr>
                <w:color w:val="auto"/>
                <w:sz w:val="28"/>
                <w:szCs w:val="28"/>
              </w:rPr>
            </w:pPr>
            <w:r w:rsidRPr="00187BCC">
              <w:rPr>
                <w:b/>
                <w:color w:val="auto"/>
                <w:sz w:val="28"/>
                <w:szCs w:val="28"/>
              </w:rPr>
              <w:t>Date: 03/11/2024</w:t>
            </w:r>
          </w:p>
        </w:tc>
      </w:tr>
      <w:tr w:rsidR="00353706" w:rsidRPr="00187BCC">
        <w:tc>
          <w:tcPr>
            <w:tcW w:w="2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top w:val="none" w:sz="0" w:space="0" w:color="000000"/>
                <w:left w:val="none" w:sz="0" w:space="0" w:color="000000"/>
                <w:bottom w:val="none" w:sz="0" w:space="0" w:color="000000"/>
                <w:right w:val="none" w:sz="0" w:space="0" w:color="000000"/>
                <w:between w:val="none" w:sz="0" w:space="0" w:color="000000"/>
              </w:pBdr>
              <w:spacing w:line="360" w:lineRule="auto"/>
              <w:rPr>
                <w:b/>
                <w:color w:val="auto"/>
                <w:sz w:val="28"/>
                <w:szCs w:val="28"/>
              </w:rPr>
            </w:pPr>
            <w:bookmarkStart w:id="38" w:name="_heading=h.1hmsyys" w:colFirst="0" w:colLast="0"/>
            <w:bookmarkEnd w:id="38"/>
            <w:r w:rsidRPr="00187BCC">
              <w:rPr>
                <w:b/>
                <w:color w:val="auto"/>
                <w:sz w:val="28"/>
                <w:szCs w:val="28"/>
              </w:rPr>
              <w:t xml:space="preserve">Story: </w:t>
            </w:r>
            <w:r w:rsidRPr="00187BCC">
              <w:rPr>
                <w:color w:val="auto"/>
                <w:sz w:val="28"/>
                <w:szCs w:val="28"/>
              </w:rPr>
              <w:t>Người dùng muốn thi</w:t>
            </w:r>
          </w:p>
        </w:tc>
        <w:tc>
          <w:tcPr>
            <w:tcW w:w="67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rPr>
                <w:b/>
                <w:color w:val="auto"/>
                <w:sz w:val="28"/>
                <w:szCs w:val="28"/>
              </w:rPr>
            </w:pPr>
            <w:r w:rsidRPr="00187BCC">
              <w:rPr>
                <w:b/>
                <w:color w:val="auto"/>
                <w:sz w:val="28"/>
                <w:szCs w:val="28"/>
              </w:rPr>
              <w:t>Tiêu chí chấp nhận</w:t>
            </w:r>
          </w:p>
          <w:p w:rsidR="00353706" w:rsidRPr="00187BCC" w:rsidRDefault="00367C65">
            <w:pPr>
              <w:pBdr>
                <w:top w:val="none" w:sz="0" w:space="0" w:color="000000"/>
                <w:left w:val="none" w:sz="0" w:space="0" w:color="000000"/>
                <w:bottom w:val="none" w:sz="0" w:space="0" w:color="000000"/>
                <w:right w:val="none" w:sz="0" w:space="0" w:color="000000"/>
                <w:between w:val="none" w:sz="0" w:space="0" w:color="000000"/>
              </w:pBdr>
              <w:spacing w:line="360" w:lineRule="auto"/>
              <w:rPr>
                <w:b/>
                <w:color w:val="auto"/>
                <w:sz w:val="28"/>
                <w:szCs w:val="28"/>
              </w:rPr>
            </w:pPr>
            <w:r w:rsidRPr="00187BCC">
              <w:rPr>
                <w:color w:val="auto"/>
                <w:sz w:val="28"/>
                <w:szCs w:val="28"/>
              </w:rPr>
              <w:t>-Người dùng vào hệ thống, chọn đề thi sau đó thi bộ đề thi đã được chọn</w:t>
            </w:r>
          </w:p>
          <w:p w:rsidR="00353706" w:rsidRPr="00187BCC" w:rsidRDefault="00367C65">
            <w:pPr>
              <w:spacing w:line="276" w:lineRule="auto"/>
              <w:rPr>
                <w:b/>
                <w:color w:val="auto"/>
                <w:sz w:val="28"/>
                <w:szCs w:val="28"/>
              </w:rPr>
            </w:pPr>
            <w:bookmarkStart w:id="39" w:name="_heading=h.1v1yuxt" w:colFirst="0" w:colLast="0"/>
            <w:bookmarkEnd w:id="39"/>
            <w:r w:rsidRPr="00187BCC">
              <w:rPr>
                <w:b/>
                <w:color w:val="auto"/>
                <w:sz w:val="28"/>
                <w:szCs w:val="28"/>
              </w:rPr>
              <w:t>Ràng buộc:</w:t>
            </w:r>
          </w:p>
          <w:p w:rsidR="00353706" w:rsidRPr="00187BCC" w:rsidRDefault="00367C65">
            <w:pPr>
              <w:spacing w:line="276" w:lineRule="auto"/>
              <w:rPr>
                <w:color w:val="auto"/>
                <w:sz w:val="28"/>
                <w:szCs w:val="28"/>
              </w:rPr>
            </w:pPr>
            <w:r w:rsidRPr="00187BCC">
              <w:rPr>
                <w:color w:val="auto"/>
                <w:sz w:val="28"/>
                <w:szCs w:val="28"/>
              </w:rPr>
              <w:t xml:space="preserve"> Không có</w:t>
            </w:r>
          </w:p>
        </w:tc>
      </w:tr>
    </w:tbl>
    <w:p w:rsidR="00353706" w:rsidRPr="00187BCC" w:rsidRDefault="00353706">
      <w:pPr>
        <w:rPr>
          <w:sz w:val="28"/>
          <w:szCs w:val="28"/>
        </w:rPr>
      </w:pPr>
    </w:p>
    <w:p w:rsidR="00353706" w:rsidRPr="00683C36" w:rsidRDefault="00367C65" w:rsidP="00683C36">
      <w:pPr>
        <w:pStyle w:val="Heading2"/>
        <w:numPr>
          <w:ilvl w:val="0"/>
          <w:numId w:val="0"/>
        </w:numPr>
        <w:rPr>
          <w:rFonts w:eastAsia="Times New Roman" w:cs="Times New Roman"/>
          <w:i w:val="0"/>
        </w:rPr>
      </w:pPr>
      <w:bookmarkStart w:id="40" w:name="_Toc185514688"/>
      <w:r w:rsidRPr="00683C36">
        <w:rPr>
          <w:rFonts w:eastAsia="Times New Roman" w:cs="Times New Roman"/>
          <w:i w:val="0"/>
        </w:rPr>
        <w:t>2.6 US06 - Quản lý thông tin cá  nhân</w:t>
      </w:r>
      <w:bookmarkEnd w:id="40"/>
    </w:p>
    <w:p w:rsidR="00353706" w:rsidRPr="00187BCC" w:rsidRDefault="00353706">
      <w:pPr>
        <w:rPr>
          <w:sz w:val="28"/>
          <w:szCs w:val="28"/>
        </w:rPr>
      </w:pPr>
    </w:p>
    <w:tbl>
      <w:tblPr>
        <w:tblStyle w:val="Style60"/>
        <w:tblW w:w="920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40"/>
        <w:gridCol w:w="6863"/>
      </w:tblGrid>
      <w:tr w:rsidR="00187BCC" w:rsidRPr="00187BCC">
        <w:tc>
          <w:tcPr>
            <w:tcW w:w="9203"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top w:val="none" w:sz="0" w:space="0" w:color="000000"/>
                <w:left w:val="none" w:sz="0" w:space="0" w:color="000000"/>
                <w:bottom w:val="none" w:sz="0" w:space="0" w:color="000000"/>
                <w:right w:val="none" w:sz="0" w:space="0" w:color="000000"/>
                <w:between w:val="none" w:sz="0" w:space="0" w:color="000000"/>
              </w:pBdr>
              <w:spacing w:line="360" w:lineRule="auto"/>
              <w:ind w:left="360"/>
              <w:rPr>
                <w:color w:val="auto"/>
                <w:sz w:val="28"/>
                <w:szCs w:val="28"/>
              </w:rPr>
            </w:pPr>
            <w:r w:rsidRPr="00187BCC">
              <w:rPr>
                <w:color w:val="auto"/>
                <w:sz w:val="28"/>
                <w:szCs w:val="28"/>
              </w:rPr>
              <w:t>Là người dùng, tôi muốn xem hoặc thay đổi thông tin cá nhân của mình</w:t>
            </w:r>
          </w:p>
        </w:tc>
      </w:tr>
      <w:tr w:rsidR="00187BCC" w:rsidRPr="00187BC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top w:val="none" w:sz="0" w:space="0" w:color="000000"/>
                <w:left w:val="none" w:sz="0" w:space="0" w:color="000000"/>
                <w:bottom w:val="none" w:sz="0" w:space="0" w:color="000000"/>
                <w:right w:val="none" w:sz="0" w:space="0" w:color="000000"/>
                <w:between w:val="none" w:sz="0" w:space="0" w:color="000000"/>
              </w:pBdr>
              <w:spacing w:line="360" w:lineRule="auto"/>
              <w:rPr>
                <w:b/>
                <w:color w:val="auto"/>
                <w:sz w:val="28"/>
                <w:szCs w:val="28"/>
              </w:rPr>
            </w:pPr>
            <w:bookmarkStart w:id="41" w:name="_heading=h.2afmg28" w:colFirst="0" w:colLast="0"/>
            <w:bookmarkEnd w:id="41"/>
            <w:r w:rsidRPr="00187BCC">
              <w:rPr>
                <w:b/>
                <w:color w:val="auto"/>
                <w:sz w:val="28"/>
                <w:szCs w:val="28"/>
              </w:rPr>
              <w:t>Quản lý thông tin cá nhân</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706" w:rsidRPr="00187BCC" w:rsidRDefault="00367C65">
            <w:pPr>
              <w:spacing w:line="360" w:lineRule="auto"/>
              <w:rPr>
                <w:b/>
                <w:color w:val="auto"/>
                <w:sz w:val="28"/>
                <w:szCs w:val="28"/>
              </w:rPr>
            </w:pPr>
            <w:r w:rsidRPr="00187BCC">
              <w:rPr>
                <w:b/>
                <w:color w:val="auto"/>
                <w:sz w:val="28"/>
                <w:szCs w:val="28"/>
              </w:rPr>
              <w:t>Dự án: Xây dựng website hỗ trợ luyện thi GPLX</w:t>
            </w:r>
          </w:p>
        </w:tc>
      </w:tr>
      <w:tr w:rsidR="00187BCC" w:rsidRPr="00187BC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top w:val="none" w:sz="0" w:space="0" w:color="000000"/>
                <w:left w:val="none" w:sz="0" w:space="0" w:color="000000"/>
                <w:bottom w:val="none" w:sz="0" w:space="0" w:color="000000"/>
                <w:right w:val="none" w:sz="0" w:space="0" w:color="000000"/>
                <w:between w:val="none" w:sz="0" w:space="0" w:color="000000"/>
              </w:pBdr>
              <w:spacing w:line="360" w:lineRule="auto"/>
              <w:rPr>
                <w:b/>
                <w:color w:val="auto"/>
                <w:sz w:val="28"/>
                <w:szCs w:val="28"/>
              </w:rPr>
            </w:pPr>
            <w:bookmarkStart w:id="42" w:name="_heading=h.pkwqa1" w:colFirst="0" w:colLast="0"/>
            <w:bookmarkEnd w:id="42"/>
            <w:r w:rsidRPr="00187BCC">
              <w:rPr>
                <w:b/>
                <w:color w:val="auto"/>
                <w:sz w:val="28"/>
                <w:szCs w:val="28"/>
              </w:rPr>
              <w:t>Tác nhân: User/Admin</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top w:val="none" w:sz="0" w:space="0" w:color="000000"/>
                <w:left w:val="none" w:sz="0" w:space="0" w:color="000000"/>
                <w:bottom w:val="none" w:sz="0" w:space="0" w:color="000000"/>
                <w:right w:val="none" w:sz="0" w:space="0" w:color="000000"/>
                <w:between w:val="none" w:sz="0" w:space="0" w:color="000000"/>
              </w:pBdr>
              <w:spacing w:line="360" w:lineRule="auto"/>
              <w:rPr>
                <w:color w:val="auto"/>
                <w:sz w:val="28"/>
                <w:szCs w:val="28"/>
              </w:rPr>
            </w:pPr>
            <w:r w:rsidRPr="00187BCC">
              <w:rPr>
                <w:b/>
                <w:color w:val="auto"/>
                <w:sz w:val="28"/>
                <w:szCs w:val="28"/>
              </w:rPr>
              <w:t>Date: 03/11/2024</w:t>
            </w:r>
          </w:p>
        </w:tc>
      </w:tr>
      <w:tr w:rsidR="00353706" w:rsidRPr="00187BCC">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top w:val="none" w:sz="0" w:space="0" w:color="000000"/>
                <w:left w:val="none" w:sz="0" w:space="0" w:color="000000"/>
                <w:bottom w:val="none" w:sz="0" w:space="0" w:color="000000"/>
                <w:right w:val="none" w:sz="0" w:space="0" w:color="000000"/>
                <w:between w:val="none" w:sz="0" w:space="0" w:color="000000"/>
              </w:pBdr>
              <w:spacing w:line="360" w:lineRule="auto"/>
              <w:rPr>
                <w:color w:val="auto"/>
                <w:sz w:val="28"/>
                <w:szCs w:val="28"/>
              </w:rPr>
            </w:pPr>
            <w:bookmarkStart w:id="43" w:name="_heading=h.39kk8xu" w:colFirst="0" w:colLast="0"/>
            <w:bookmarkEnd w:id="43"/>
            <w:r w:rsidRPr="00187BCC">
              <w:rPr>
                <w:b/>
                <w:color w:val="auto"/>
                <w:sz w:val="28"/>
                <w:szCs w:val="28"/>
              </w:rPr>
              <w:t xml:space="preserve">Story: </w:t>
            </w:r>
            <w:r w:rsidRPr="00187BCC">
              <w:rPr>
                <w:color w:val="auto"/>
                <w:sz w:val="28"/>
                <w:szCs w:val="28"/>
              </w:rPr>
              <w:t>Người dùng muốn thay đổi thông tin cá nhân</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rPr>
                <w:b/>
                <w:color w:val="auto"/>
                <w:sz w:val="28"/>
                <w:szCs w:val="28"/>
              </w:rPr>
            </w:pPr>
            <w:r w:rsidRPr="00187BCC">
              <w:rPr>
                <w:b/>
                <w:color w:val="auto"/>
                <w:sz w:val="28"/>
                <w:szCs w:val="28"/>
              </w:rPr>
              <w:t>Tiêu chí chấp nhận</w:t>
            </w:r>
          </w:p>
          <w:p w:rsidR="00353706" w:rsidRPr="00187BCC" w:rsidRDefault="00367C65">
            <w:pPr>
              <w:numPr>
                <w:ilvl w:val="0"/>
                <w:numId w:val="7"/>
              </w:numPr>
              <w:spacing w:before="240" w:line="360" w:lineRule="auto"/>
              <w:rPr>
                <w:color w:val="auto"/>
                <w:sz w:val="28"/>
                <w:szCs w:val="28"/>
              </w:rPr>
            </w:pPr>
            <w:r w:rsidRPr="00187BCC">
              <w:rPr>
                <w:color w:val="auto"/>
                <w:sz w:val="28"/>
                <w:szCs w:val="28"/>
              </w:rPr>
              <w:t>Người dùng phải đăng nhập vào hệ thống.</w:t>
            </w:r>
          </w:p>
          <w:p w:rsidR="00353706" w:rsidRPr="00187BCC" w:rsidRDefault="00367C65">
            <w:pPr>
              <w:numPr>
                <w:ilvl w:val="0"/>
                <w:numId w:val="7"/>
              </w:numPr>
              <w:spacing w:line="360" w:lineRule="auto"/>
              <w:rPr>
                <w:color w:val="auto"/>
                <w:sz w:val="28"/>
                <w:szCs w:val="28"/>
              </w:rPr>
            </w:pPr>
            <w:r w:rsidRPr="00187BCC">
              <w:rPr>
                <w:color w:val="auto"/>
                <w:sz w:val="28"/>
                <w:szCs w:val="28"/>
              </w:rPr>
              <w:t>Người dùng chọn vào nút Thông tin cá nhân, sẽ hiện ra thông tin cá nhân.</w:t>
            </w:r>
          </w:p>
          <w:p w:rsidR="00353706" w:rsidRPr="00187BCC" w:rsidRDefault="00367C65">
            <w:pPr>
              <w:numPr>
                <w:ilvl w:val="0"/>
                <w:numId w:val="7"/>
              </w:numPr>
              <w:spacing w:line="360" w:lineRule="auto"/>
              <w:rPr>
                <w:color w:val="auto"/>
                <w:sz w:val="28"/>
                <w:szCs w:val="28"/>
              </w:rPr>
            </w:pPr>
            <w:r w:rsidRPr="00187BCC">
              <w:rPr>
                <w:color w:val="auto"/>
                <w:sz w:val="28"/>
                <w:szCs w:val="28"/>
              </w:rPr>
              <w:t>Người dùng có thể thay đổi mật khẩu, tên người dùng</w:t>
            </w:r>
          </w:p>
          <w:p w:rsidR="00353706" w:rsidRPr="00187BCC" w:rsidRDefault="00367C65">
            <w:pPr>
              <w:spacing w:before="240" w:after="240" w:line="360" w:lineRule="auto"/>
              <w:rPr>
                <w:b/>
                <w:color w:val="auto"/>
                <w:sz w:val="28"/>
                <w:szCs w:val="28"/>
              </w:rPr>
            </w:pPr>
            <w:r w:rsidRPr="00187BCC">
              <w:rPr>
                <w:b/>
                <w:color w:val="auto"/>
                <w:sz w:val="28"/>
                <w:szCs w:val="28"/>
              </w:rPr>
              <w:t>Ràng buộc</w:t>
            </w:r>
          </w:p>
          <w:p w:rsidR="00353706" w:rsidRPr="00187BCC" w:rsidRDefault="00367C65">
            <w:pPr>
              <w:spacing w:before="240" w:after="240"/>
              <w:jc w:val="both"/>
              <w:rPr>
                <w:color w:val="auto"/>
                <w:sz w:val="28"/>
                <w:szCs w:val="28"/>
              </w:rPr>
            </w:pPr>
            <w:r w:rsidRPr="00187BCC">
              <w:rPr>
                <w:color w:val="auto"/>
                <w:sz w:val="28"/>
                <w:szCs w:val="28"/>
              </w:rPr>
              <w:t xml:space="preserve">           Account đã tồn tại trong hệ thống.</w:t>
            </w:r>
          </w:p>
          <w:p w:rsidR="00353706" w:rsidRPr="00187BCC" w:rsidRDefault="00367C65">
            <w:pPr>
              <w:rPr>
                <w:b/>
                <w:color w:val="auto"/>
                <w:sz w:val="28"/>
                <w:szCs w:val="28"/>
              </w:rPr>
            </w:pPr>
            <w:r w:rsidRPr="00187BCC">
              <w:rPr>
                <w:color w:val="auto"/>
                <w:sz w:val="28"/>
                <w:szCs w:val="28"/>
              </w:rPr>
              <w:t xml:space="preserve">           Đã đăng nhập vào hệ thống</w:t>
            </w:r>
          </w:p>
        </w:tc>
      </w:tr>
    </w:tbl>
    <w:p w:rsidR="00353706" w:rsidRPr="00187BCC" w:rsidRDefault="00353706" w:rsidP="00683C36">
      <w:pPr>
        <w:spacing w:line="360" w:lineRule="auto"/>
        <w:rPr>
          <w:b/>
          <w:sz w:val="28"/>
          <w:szCs w:val="28"/>
        </w:rPr>
      </w:pPr>
    </w:p>
    <w:p w:rsidR="00353706" w:rsidRPr="00683C36" w:rsidRDefault="00367C65" w:rsidP="00683C36">
      <w:pPr>
        <w:pStyle w:val="Heading2"/>
        <w:numPr>
          <w:ilvl w:val="0"/>
          <w:numId w:val="0"/>
        </w:numPr>
        <w:rPr>
          <w:rFonts w:eastAsia="Times New Roman" w:cs="Times New Roman"/>
          <w:i w:val="0"/>
        </w:rPr>
      </w:pPr>
      <w:bookmarkStart w:id="44" w:name="_Toc185514689"/>
      <w:r w:rsidRPr="00683C36">
        <w:rPr>
          <w:rFonts w:eastAsia="Times New Roman" w:cs="Times New Roman"/>
          <w:i w:val="0"/>
        </w:rPr>
        <w:t>2.7  US07 -  Quản lý lịch sử thi</w:t>
      </w:r>
      <w:bookmarkEnd w:id="44"/>
    </w:p>
    <w:tbl>
      <w:tblPr>
        <w:tblStyle w:val="Style61"/>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7"/>
        <w:gridCol w:w="6863"/>
      </w:tblGrid>
      <w:tr w:rsidR="00187BCC" w:rsidRPr="00187BCC">
        <w:tc>
          <w:tcPr>
            <w:tcW w:w="864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jc w:val="both"/>
              <w:rPr>
                <w:color w:val="auto"/>
                <w:sz w:val="28"/>
                <w:szCs w:val="28"/>
              </w:rPr>
            </w:pPr>
            <w:r w:rsidRPr="00187BCC">
              <w:rPr>
                <w:color w:val="auto"/>
                <w:sz w:val="28"/>
                <w:szCs w:val="28"/>
              </w:rPr>
              <w:t>Là thành viên, tôi muốn được quản lý lịch sử thi của tôi .</w:t>
            </w:r>
          </w:p>
        </w:tc>
      </w:tr>
      <w:tr w:rsidR="00187BCC" w:rsidRPr="00187BC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F3719E">
            <w:pPr>
              <w:spacing w:line="360" w:lineRule="auto"/>
              <w:jc w:val="both"/>
              <w:rPr>
                <w:b/>
                <w:color w:val="auto"/>
                <w:sz w:val="28"/>
                <w:szCs w:val="28"/>
              </w:rPr>
            </w:pPr>
            <w:r>
              <w:rPr>
                <w:b/>
                <w:color w:val="auto"/>
                <w:sz w:val="28"/>
                <w:szCs w:val="28"/>
              </w:rPr>
              <w:t>Quản lý lịch sử thi</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706" w:rsidRPr="00187BCC" w:rsidRDefault="00367C65">
            <w:pPr>
              <w:spacing w:line="360" w:lineRule="auto"/>
              <w:rPr>
                <w:color w:val="auto"/>
                <w:sz w:val="28"/>
                <w:szCs w:val="28"/>
              </w:rPr>
            </w:pPr>
            <w:r w:rsidRPr="00187BCC">
              <w:rPr>
                <w:b/>
                <w:color w:val="auto"/>
                <w:sz w:val="28"/>
                <w:szCs w:val="28"/>
              </w:rPr>
              <w:t>Dự án: Xây dựng website hỗ trợ luyện thi GPLX</w:t>
            </w:r>
          </w:p>
        </w:tc>
      </w:tr>
      <w:tr w:rsidR="00187BCC" w:rsidRPr="00187BC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rPr>
                <w:b/>
                <w:color w:val="auto"/>
                <w:sz w:val="28"/>
                <w:szCs w:val="28"/>
              </w:rPr>
            </w:pPr>
            <w:r w:rsidRPr="00187BCC">
              <w:rPr>
                <w:b/>
                <w:color w:val="auto"/>
                <w:sz w:val="28"/>
                <w:szCs w:val="28"/>
              </w:rPr>
              <w:t xml:space="preserve">Tác nhân: </w:t>
            </w:r>
            <w:r w:rsidRPr="00187BCC">
              <w:rPr>
                <w:color w:val="auto"/>
                <w:sz w:val="28"/>
                <w:szCs w:val="28"/>
              </w:rPr>
              <w:t>User/Admin</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pBdr>
                <w:top w:val="none" w:sz="0" w:space="0" w:color="000000"/>
                <w:left w:val="none" w:sz="0" w:space="0" w:color="000000"/>
                <w:bottom w:val="none" w:sz="0" w:space="0" w:color="000000"/>
                <w:right w:val="none" w:sz="0" w:space="0" w:color="000000"/>
                <w:between w:val="none" w:sz="0" w:space="0" w:color="000000"/>
              </w:pBdr>
              <w:spacing w:line="360" w:lineRule="auto"/>
              <w:rPr>
                <w:color w:val="auto"/>
                <w:sz w:val="28"/>
                <w:szCs w:val="28"/>
              </w:rPr>
            </w:pPr>
            <w:r w:rsidRPr="00187BCC">
              <w:rPr>
                <w:b/>
                <w:color w:val="auto"/>
                <w:sz w:val="28"/>
                <w:szCs w:val="28"/>
              </w:rPr>
              <w:t>Date: 03/11/2024</w:t>
            </w:r>
          </w:p>
        </w:tc>
      </w:tr>
      <w:tr w:rsidR="00353706" w:rsidRPr="00187BC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rPr>
                <w:b/>
                <w:color w:val="auto"/>
                <w:sz w:val="28"/>
                <w:szCs w:val="28"/>
              </w:rPr>
            </w:pPr>
            <w:r w:rsidRPr="00187BCC">
              <w:rPr>
                <w:b/>
                <w:color w:val="auto"/>
                <w:sz w:val="28"/>
                <w:szCs w:val="28"/>
              </w:rPr>
              <w:t xml:space="preserve">Story: </w:t>
            </w:r>
            <w:r w:rsidRPr="00187BCC">
              <w:rPr>
                <w:color w:val="auto"/>
                <w:sz w:val="28"/>
                <w:szCs w:val="28"/>
              </w:rPr>
              <w:t>Người dùng cần quản lý lịch sử thi của bản thân khi đã làm bài các bài thi</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rPr>
                <w:b/>
                <w:color w:val="auto"/>
                <w:sz w:val="28"/>
                <w:szCs w:val="28"/>
              </w:rPr>
            </w:pPr>
            <w:r w:rsidRPr="00187BCC">
              <w:rPr>
                <w:b/>
                <w:color w:val="auto"/>
                <w:sz w:val="28"/>
                <w:szCs w:val="28"/>
              </w:rPr>
              <w:t>Tiêu chí chấp nhận</w:t>
            </w:r>
          </w:p>
          <w:p w:rsidR="00353706" w:rsidRPr="00187BCC" w:rsidRDefault="00367C65">
            <w:pPr>
              <w:numPr>
                <w:ilvl w:val="0"/>
                <w:numId w:val="8"/>
              </w:numPr>
              <w:spacing w:line="360" w:lineRule="auto"/>
              <w:ind w:left="336"/>
              <w:rPr>
                <w:color w:val="auto"/>
                <w:sz w:val="28"/>
                <w:szCs w:val="28"/>
              </w:rPr>
            </w:pPr>
            <w:r w:rsidRPr="00187BCC">
              <w:rPr>
                <w:color w:val="auto"/>
                <w:sz w:val="28"/>
                <w:szCs w:val="28"/>
              </w:rPr>
              <w:t>Khi đã làm các bài thi, hệ thống sẽ hiện lịch sử thi mà người dùng đã thi</w:t>
            </w:r>
          </w:p>
          <w:p w:rsidR="00353706" w:rsidRPr="00187BCC" w:rsidRDefault="00367C65">
            <w:pPr>
              <w:numPr>
                <w:ilvl w:val="0"/>
                <w:numId w:val="8"/>
              </w:numPr>
              <w:spacing w:line="360" w:lineRule="auto"/>
              <w:ind w:left="336"/>
              <w:rPr>
                <w:color w:val="auto"/>
                <w:sz w:val="28"/>
                <w:szCs w:val="28"/>
              </w:rPr>
            </w:pPr>
            <w:r w:rsidRPr="00187BCC">
              <w:rPr>
                <w:color w:val="auto"/>
                <w:sz w:val="28"/>
                <w:szCs w:val="28"/>
              </w:rPr>
              <w:t>Người dùng xem lịch sử thi của mình</w:t>
            </w:r>
          </w:p>
          <w:p w:rsidR="00353706" w:rsidRPr="00187BCC" w:rsidRDefault="00367C65" w:rsidP="00683C36">
            <w:pPr>
              <w:pStyle w:val="Heading2"/>
              <w:numPr>
                <w:ilvl w:val="0"/>
                <w:numId w:val="0"/>
              </w:numPr>
              <w:spacing w:before="0" w:after="0" w:line="360" w:lineRule="auto"/>
              <w:outlineLvl w:val="1"/>
              <w:rPr>
                <w:rFonts w:eastAsia="Times New Roman" w:cs="Times New Roman"/>
                <w:i w:val="0"/>
                <w:color w:val="auto"/>
              </w:rPr>
            </w:pPr>
            <w:bookmarkStart w:id="45" w:name="_heading=h.3rdcrjn" w:colFirst="0" w:colLast="0"/>
            <w:bookmarkStart w:id="46" w:name="_Toc185514690"/>
            <w:bookmarkEnd w:id="45"/>
            <w:r w:rsidRPr="00187BCC">
              <w:rPr>
                <w:rFonts w:eastAsia="Times New Roman" w:cs="Times New Roman"/>
                <w:i w:val="0"/>
                <w:color w:val="auto"/>
              </w:rPr>
              <w:t>Ràng buộc</w:t>
            </w:r>
            <w:bookmarkEnd w:id="46"/>
          </w:p>
          <w:p w:rsidR="00353706" w:rsidRPr="00187BCC" w:rsidRDefault="00367C65">
            <w:pPr>
              <w:spacing w:line="360" w:lineRule="auto"/>
              <w:jc w:val="both"/>
              <w:rPr>
                <w:color w:val="auto"/>
                <w:sz w:val="28"/>
                <w:szCs w:val="28"/>
              </w:rPr>
            </w:pPr>
            <w:r w:rsidRPr="00187BCC">
              <w:rPr>
                <w:color w:val="auto"/>
                <w:sz w:val="28"/>
                <w:szCs w:val="28"/>
              </w:rPr>
              <w:t>Account đã tồn tại trong hệ thống.</w:t>
            </w:r>
          </w:p>
          <w:p w:rsidR="00353706" w:rsidRPr="00187BCC" w:rsidRDefault="00367C65">
            <w:pPr>
              <w:spacing w:line="360" w:lineRule="auto"/>
              <w:jc w:val="both"/>
              <w:rPr>
                <w:color w:val="auto"/>
                <w:sz w:val="28"/>
                <w:szCs w:val="28"/>
              </w:rPr>
            </w:pPr>
            <w:r w:rsidRPr="00187BCC">
              <w:rPr>
                <w:color w:val="auto"/>
                <w:sz w:val="28"/>
                <w:szCs w:val="28"/>
              </w:rPr>
              <w:t>Đã đăng nhập vào hệ thống.</w:t>
            </w:r>
          </w:p>
        </w:tc>
      </w:tr>
    </w:tbl>
    <w:p w:rsidR="00353706" w:rsidRPr="00187BCC" w:rsidRDefault="00353706">
      <w:pPr>
        <w:rPr>
          <w:sz w:val="28"/>
          <w:szCs w:val="28"/>
        </w:rPr>
      </w:pPr>
      <w:bookmarkStart w:id="47" w:name="_heading=h.a3gjbp2ncvxw" w:colFirst="0" w:colLast="0"/>
      <w:bookmarkStart w:id="48" w:name="_heading=h.s2qyczh2u3ip" w:colFirst="0" w:colLast="0"/>
      <w:bookmarkEnd w:id="47"/>
      <w:bookmarkEnd w:id="48"/>
    </w:p>
    <w:p w:rsidR="00353706" w:rsidRPr="00683C36" w:rsidRDefault="00367C65" w:rsidP="00683C36">
      <w:pPr>
        <w:pStyle w:val="Heading2"/>
        <w:numPr>
          <w:ilvl w:val="0"/>
          <w:numId w:val="0"/>
        </w:numPr>
        <w:rPr>
          <w:rFonts w:eastAsia="Times New Roman" w:cs="Times New Roman"/>
          <w:i w:val="0"/>
        </w:rPr>
      </w:pPr>
      <w:bookmarkStart w:id="49" w:name="_Toc185514691"/>
      <w:r w:rsidRPr="00683C36">
        <w:rPr>
          <w:rFonts w:eastAsia="Times New Roman" w:cs="Times New Roman"/>
          <w:i w:val="0"/>
        </w:rPr>
        <w:t>2.8 US08 - Quản lý người dùng</w:t>
      </w:r>
      <w:bookmarkEnd w:id="49"/>
    </w:p>
    <w:p w:rsidR="00353706" w:rsidRPr="00187BCC" w:rsidRDefault="00353706">
      <w:pPr>
        <w:rPr>
          <w:sz w:val="28"/>
          <w:szCs w:val="28"/>
        </w:rPr>
      </w:pPr>
    </w:p>
    <w:tbl>
      <w:tblPr>
        <w:tblStyle w:val="Style62"/>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7"/>
        <w:gridCol w:w="6863"/>
      </w:tblGrid>
      <w:tr w:rsidR="00187BCC" w:rsidRPr="00187BCC">
        <w:tc>
          <w:tcPr>
            <w:tcW w:w="864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jc w:val="both"/>
              <w:rPr>
                <w:color w:val="auto"/>
                <w:sz w:val="28"/>
                <w:szCs w:val="28"/>
              </w:rPr>
            </w:pPr>
            <w:r w:rsidRPr="00187BCC">
              <w:rPr>
                <w:color w:val="auto"/>
                <w:sz w:val="28"/>
                <w:szCs w:val="28"/>
              </w:rPr>
              <w:t>Là admin, tôi muốn được quản lý người dùng của trang web</w:t>
            </w:r>
          </w:p>
        </w:tc>
      </w:tr>
      <w:tr w:rsidR="00187BCC" w:rsidRPr="00187BC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F3719E" w:rsidP="00F3719E">
            <w:pPr>
              <w:spacing w:line="360" w:lineRule="auto"/>
              <w:rPr>
                <w:b/>
                <w:color w:val="auto"/>
                <w:sz w:val="28"/>
                <w:szCs w:val="28"/>
              </w:rPr>
            </w:pPr>
            <w:r>
              <w:rPr>
                <w:b/>
                <w:color w:val="auto"/>
                <w:sz w:val="28"/>
                <w:szCs w:val="28"/>
              </w:rPr>
              <w:t>Quản lý người dùng</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706" w:rsidRPr="00187BCC" w:rsidRDefault="00367C65">
            <w:pPr>
              <w:spacing w:line="360" w:lineRule="auto"/>
              <w:jc w:val="both"/>
              <w:rPr>
                <w:color w:val="auto"/>
                <w:sz w:val="28"/>
                <w:szCs w:val="28"/>
              </w:rPr>
            </w:pPr>
            <w:r w:rsidRPr="00187BCC">
              <w:rPr>
                <w:b/>
                <w:color w:val="auto"/>
                <w:sz w:val="28"/>
                <w:szCs w:val="28"/>
              </w:rPr>
              <w:t>Dự án: Xây dựng website hỗ trợ luyện thi GPLX</w:t>
            </w:r>
          </w:p>
        </w:tc>
      </w:tr>
      <w:tr w:rsidR="00187BCC" w:rsidRPr="00187BC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rPr>
                <w:b/>
                <w:color w:val="auto"/>
                <w:sz w:val="28"/>
                <w:szCs w:val="28"/>
              </w:rPr>
            </w:pPr>
            <w:r w:rsidRPr="00187BCC">
              <w:rPr>
                <w:b/>
                <w:color w:val="auto"/>
                <w:sz w:val="28"/>
                <w:szCs w:val="28"/>
              </w:rPr>
              <w:t xml:space="preserve">Tác nhân: </w:t>
            </w:r>
            <w:r w:rsidRPr="00187BCC">
              <w:rPr>
                <w:color w:val="auto"/>
                <w:sz w:val="28"/>
                <w:szCs w:val="28"/>
              </w:rPr>
              <w:t>Admin</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jc w:val="both"/>
              <w:rPr>
                <w:b/>
                <w:color w:val="auto"/>
                <w:sz w:val="28"/>
                <w:szCs w:val="28"/>
              </w:rPr>
            </w:pPr>
            <w:r w:rsidRPr="00187BCC">
              <w:rPr>
                <w:b/>
                <w:color w:val="auto"/>
                <w:sz w:val="28"/>
                <w:szCs w:val="28"/>
              </w:rPr>
              <w:t>Date: 03/11/2024</w:t>
            </w:r>
          </w:p>
        </w:tc>
      </w:tr>
      <w:tr w:rsidR="00353706" w:rsidRPr="00187BCC" w:rsidTr="00367C65">
        <w:trPr>
          <w:trHeight w:val="699"/>
        </w:trPr>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rPr>
                <w:b/>
                <w:color w:val="auto"/>
                <w:sz w:val="28"/>
                <w:szCs w:val="28"/>
              </w:rPr>
            </w:pPr>
            <w:r w:rsidRPr="00187BCC">
              <w:rPr>
                <w:b/>
                <w:color w:val="auto"/>
                <w:sz w:val="28"/>
                <w:szCs w:val="28"/>
              </w:rPr>
              <w:t xml:space="preserve">Story: </w:t>
            </w:r>
            <w:r w:rsidRPr="00187BCC">
              <w:rPr>
                <w:color w:val="auto"/>
                <w:sz w:val="28"/>
                <w:szCs w:val="28"/>
              </w:rPr>
              <w:t>Admin muốn quản lý người dùng</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rPr>
                <w:b/>
                <w:color w:val="auto"/>
                <w:sz w:val="28"/>
                <w:szCs w:val="28"/>
              </w:rPr>
            </w:pPr>
            <w:r w:rsidRPr="00187BCC">
              <w:rPr>
                <w:b/>
                <w:color w:val="auto"/>
                <w:sz w:val="28"/>
                <w:szCs w:val="28"/>
              </w:rPr>
              <w:t>Tiêu chí chấp nhận</w:t>
            </w:r>
          </w:p>
          <w:p w:rsidR="00353706" w:rsidRPr="00187BCC" w:rsidRDefault="00367C65">
            <w:pPr>
              <w:numPr>
                <w:ilvl w:val="0"/>
                <w:numId w:val="9"/>
              </w:numPr>
              <w:spacing w:line="360" w:lineRule="auto"/>
              <w:jc w:val="both"/>
              <w:rPr>
                <w:color w:val="auto"/>
                <w:sz w:val="28"/>
                <w:szCs w:val="28"/>
              </w:rPr>
            </w:pPr>
            <w:r w:rsidRPr="00187BCC">
              <w:rPr>
                <w:color w:val="auto"/>
                <w:sz w:val="28"/>
                <w:szCs w:val="28"/>
              </w:rPr>
              <w:t>Admin có thể xem danh sách tất cả người dùng đã đăng ký.</w:t>
            </w:r>
          </w:p>
          <w:p w:rsidR="00353706" w:rsidRPr="00187BCC" w:rsidRDefault="00367C65" w:rsidP="00367C65">
            <w:pPr>
              <w:numPr>
                <w:ilvl w:val="0"/>
                <w:numId w:val="9"/>
              </w:numPr>
              <w:spacing w:line="360" w:lineRule="auto"/>
              <w:jc w:val="both"/>
              <w:rPr>
                <w:color w:val="auto"/>
                <w:sz w:val="28"/>
                <w:szCs w:val="28"/>
              </w:rPr>
            </w:pPr>
            <w:r w:rsidRPr="00187BCC">
              <w:rPr>
                <w:color w:val="auto"/>
                <w:sz w:val="28"/>
                <w:szCs w:val="28"/>
              </w:rPr>
              <w:t>Admin có thể thêm, sửa hoặc xóa thông tin của người dùng.</w:t>
            </w:r>
          </w:p>
          <w:p w:rsidR="00353706" w:rsidRPr="00187BCC" w:rsidRDefault="00367C65" w:rsidP="00683C36">
            <w:pPr>
              <w:pStyle w:val="Heading2"/>
              <w:numPr>
                <w:ilvl w:val="0"/>
                <w:numId w:val="0"/>
              </w:numPr>
              <w:spacing w:before="0" w:after="0" w:line="360" w:lineRule="auto"/>
              <w:outlineLvl w:val="1"/>
              <w:rPr>
                <w:rFonts w:eastAsia="Times New Roman" w:cs="Times New Roman"/>
                <w:i w:val="0"/>
                <w:color w:val="auto"/>
              </w:rPr>
            </w:pPr>
            <w:bookmarkStart w:id="50" w:name="_heading=h.lnxbz9" w:colFirst="0" w:colLast="0"/>
            <w:bookmarkStart w:id="51" w:name="_Toc185514692"/>
            <w:bookmarkEnd w:id="50"/>
            <w:r w:rsidRPr="00187BCC">
              <w:rPr>
                <w:rFonts w:eastAsia="Times New Roman" w:cs="Times New Roman"/>
                <w:i w:val="0"/>
                <w:color w:val="auto"/>
              </w:rPr>
              <w:t>Ràng buộc</w:t>
            </w:r>
            <w:bookmarkEnd w:id="51"/>
          </w:p>
          <w:p w:rsidR="00353706" w:rsidRPr="00187BCC" w:rsidRDefault="00367C65">
            <w:pPr>
              <w:spacing w:line="360" w:lineRule="auto"/>
              <w:jc w:val="both"/>
              <w:rPr>
                <w:color w:val="auto"/>
                <w:sz w:val="28"/>
                <w:szCs w:val="28"/>
              </w:rPr>
            </w:pPr>
            <w:r w:rsidRPr="00187BCC">
              <w:rPr>
                <w:color w:val="auto"/>
                <w:sz w:val="28"/>
                <w:szCs w:val="28"/>
              </w:rPr>
              <w:t>Accout tồn tại trong hệ thống và được phân quyền admin</w:t>
            </w:r>
          </w:p>
          <w:p w:rsidR="00353706" w:rsidRPr="00187BCC" w:rsidRDefault="00367C65">
            <w:pPr>
              <w:spacing w:line="360" w:lineRule="auto"/>
              <w:jc w:val="both"/>
              <w:rPr>
                <w:color w:val="auto"/>
                <w:sz w:val="28"/>
                <w:szCs w:val="28"/>
              </w:rPr>
            </w:pPr>
            <w:r w:rsidRPr="00187BCC">
              <w:rPr>
                <w:color w:val="auto"/>
                <w:sz w:val="28"/>
                <w:szCs w:val="28"/>
              </w:rPr>
              <w:t>Đã đăng nhập vào hệ thống</w:t>
            </w:r>
          </w:p>
        </w:tc>
      </w:tr>
    </w:tbl>
    <w:p w:rsidR="00353706" w:rsidRPr="00187BCC" w:rsidRDefault="00353706">
      <w:pPr>
        <w:rPr>
          <w:sz w:val="28"/>
          <w:szCs w:val="28"/>
        </w:rPr>
      </w:pPr>
    </w:p>
    <w:p w:rsidR="00353706" w:rsidRPr="00887AAE" w:rsidRDefault="00887AAE" w:rsidP="00887AAE">
      <w:pPr>
        <w:pStyle w:val="Heading2"/>
        <w:numPr>
          <w:ilvl w:val="1"/>
          <w:numId w:val="11"/>
        </w:numPr>
        <w:rPr>
          <w:b w:val="0"/>
          <w:i w:val="0"/>
          <w:sz w:val="28"/>
        </w:rPr>
      </w:pPr>
      <w:bookmarkStart w:id="52" w:name="_Toc185514693"/>
      <w:r>
        <w:rPr>
          <w:i w:val="0"/>
          <w:sz w:val="28"/>
        </w:rPr>
        <w:t xml:space="preserve">. </w:t>
      </w:r>
      <w:r w:rsidR="00367C65" w:rsidRPr="00887AAE">
        <w:rPr>
          <w:i w:val="0"/>
          <w:sz w:val="28"/>
        </w:rPr>
        <w:t>US09 - Quản lý đề thi</w:t>
      </w:r>
      <w:bookmarkEnd w:id="52"/>
    </w:p>
    <w:tbl>
      <w:tblPr>
        <w:tblStyle w:val="Style63"/>
        <w:tblW w:w="864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7"/>
        <w:gridCol w:w="6863"/>
      </w:tblGrid>
      <w:tr w:rsidR="00187BCC" w:rsidRPr="00187BCC">
        <w:tc>
          <w:tcPr>
            <w:tcW w:w="864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jc w:val="both"/>
              <w:rPr>
                <w:color w:val="auto"/>
                <w:sz w:val="28"/>
                <w:szCs w:val="28"/>
              </w:rPr>
            </w:pPr>
            <w:r w:rsidRPr="00187BCC">
              <w:rPr>
                <w:color w:val="auto"/>
                <w:sz w:val="28"/>
                <w:szCs w:val="28"/>
              </w:rPr>
              <w:t>Là admin, tôi muốn xem, thêm, sửa, xoá đề thi</w:t>
            </w:r>
          </w:p>
        </w:tc>
      </w:tr>
      <w:tr w:rsidR="00187BCC" w:rsidRPr="00187BC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F3719E">
            <w:pPr>
              <w:spacing w:line="360" w:lineRule="auto"/>
              <w:jc w:val="both"/>
              <w:rPr>
                <w:b/>
                <w:color w:val="auto"/>
                <w:sz w:val="28"/>
                <w:szCs w:val="28"/>
              </w:rPr>
            </w:pPr>
            <w:r>
              <w:rPr>
                <w:b/>
                <w:color w:val="auto"/>
                <w:sz w:val="28"/>
                <w:szCs w:val="28"/>
              </w:rPr>
              <w:t>Quản lý đề thi</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53706" w:rsidRPr="00187BCC" w:rsidRDefault="00367C65">
            <w:pPr>
              <w:spacing w:line="360" w:lineRule="auto"/>
              <w:jc w:val="both"/>
              <w:rPr>
                <w:color w:val="auto"/>
                <w:sz w:val="28"/>
                <w:szCs w:val="28"/>
              </w:rPr>
            </w:pPr>
            <w:r w:rsidRPr="00187BCC">
              <w:rPr>
                <w:b/>
                <w:color w:val="auto"/>
                <w:sz w:val="28"/>
                <w:szCs w:val="28"/>
              </w:rPr>
              <w:t>Dự án: Xây dựng website hỗ trợ luyện thi GPLX</w:t>
            </w:r>
          </w:p>
        </w:tc>
      </w:tr>
      <w:tr w:rsidR="00187BCC" w:rsidRPr="00187BCC">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jc w:val="both"/>
              <w:rPr>
                <w:color w:val="auto"/>
                <w:sz w:val="28"/>
                <w:szCs w:val="28"/>
              </w:rPr>
            </w:pPr>
            <w:r w:rsidRPr="00187BCC">
              <w:rPr>
                <w:b/>
                <w:color w:val="auto"/>
                <w:sz w:val="28"/>
                <w:szCs w:val="28"/>
              </w:rPr>
              <w:t xml:space="preserve">Tác nhân: </w:t>
            </w:r>
          </w:p>
          <w:p w:rsidR="00353706" w:rsidRPr="00187BCC" w:rsidRDefault="00367C65">
            <w:pPr>
              <w:spacing w:line="360" w:lineRule="auto"/>
              <w:jc w:val="both"/>
              <w:rPr>
                <w:b/>
                <w:color w:val="auto"/>
                <w:sz w:val="28"/>
                <w:szCs w:val="28"/>
              </w:rPr>
            </w:pPr>
            <w:r w:rsidRPr="00187BCC">
              <w:rPr>
                <w:color w:val="auto"/>
                <w:sz w:val="28"/>
                <w:szCs w:val="28"/>
              </w:rPr>
              <w:t>Admin</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jc w:val="both"/>
              <w:rPr>
                <w:color w:val="auto"/>
                <w:sz w:val="28"/>
                <w:szCs w:val="28"/>
              </w:rPr>
            </w:pPr>
            <w:r w:rsidRPr="00187BCC">
              <w:rPr>
                <w:b/>
                <w:color w:val="auto"/>
                <w:sz w:val="28"/>
                <w:szCs w:val="28"/>
              </w:rPr>
              <w:t>Date: 03/11/2024</w:t>
            </w:r>
          </w:p>
        </w:tc>
      </w:tr>
      <w:tr w:rsidR="00353706" w:rsidRPr="00187BCC">
        <w:trPr>
          <w:trHeight w:val="4290"/>
        </w:trPr>
        <w:tc>
          <w:tcPr>
            <w:tcW w:w="17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rPr>
                <w:b/>
                <w:color w:val="auto"/>
                <w:sz w:val="28"/>
                <w:szCs w:val="28"/>
              </w:rPr>
            </w:pPr>
            <w:r w:rsidRPr="00187BCC">
              <w:rPr>
                <w:b/>
                <w:color w:val="auto"/>
                <w:sz w:val="28"/>
                <w:szCs w:val="28"/>
              </w:rPr>
              <w:t xml:space="preserve">Story: </w:t>
            </w:r>
            <w:r w:rsidRPr="00187BCC">
              <w:rPr>
                <w:color w:val="auto"/>
                <w:sz w:val="28"/>
                <w:szCs w:val="28"/>
              </w:rPr>
              <w:t>Admin cần quản lý đề thi</w:t>
            </w:r>
          </w:p>
        </w:tc>
        <w:tc>
          <w:tcPr>
            <w:tcW w:w="68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53706" w:rsidRPr="00187BCC" w:rsidRDefault="00367C65">
            <w:pPr>
              <w:spacing w:line="360" w:lineRule="auto"/>
              <w:rPr>
                <w:b/>
                <w:color w:val="auto"/>
                <w:sz w:val="28"/>
                <w:szCs w:val="28"/>
              </w:rPr>
            </w:pPr>
            <w:r w:rsidRPr="00187BCC">
              <w:rPr>
                <w:b/>
                <w:color w:val="auto"/>
                <w:sz w:val="28"/>
                <w:szCs w:val="28"/>
              </w:rPr>
              <w:t>Tiêu chí chấp nhận</w:t>
            </w:r>
          </w:p>
          <w:bookmarkEnd w:id="11"/>
          <w:p w:rsidR="00353706" w:rsidRPr="00187BCC" w:rsidRDefault="00367C65">
            <w:pPr>
              <w:numPr>
                <w:ilvl w:val="0"/>
                <w:numId w:val="8"/>
              </w:numPr>
              <w:spacing w:line="360" w:lineRule="auto"/>
              <w:ind w:left="342"/>
              <w:rPr>
                <w:color w:val="auto"/>
                <w:sz w:val="28"/>
                <w:szCs w:val="28"/>
              </w:rPr>
            </w:pPr>
            <w:r w:rsidRPr="00187BCC">
              <w:rPr>
                <w:color w:val="auto"/>
                <w:sz w:val="28"/>
                <w:szCs w:val="28"/>
              </w:rPr>
              <w:t>Đầu tiên Admin phải đăng nhập vào hệ thống.</w:t>
            </w:r>
          </w:p>
          <w:p w:rsidR="00353706" w:rsidRPr="00187BCC" w:rsidRDefault="00367C65">
            <w:pPr>
              <w:numPr>
                <w:ilvl w:val="0"/>
                <w:numId w:val="8"/>
              </w:numPr>
              <w:spacing w:line="360" w:lineRule="auto"/>
              <w:ind w:left="342"/>
              <w:rPr>
                <w:color w:val="auto"/>
                <w:sz w:val="28"/>
                <w:szCs w:val="28"/>
              </w:rPr>
            </w:pPr>
            <w:r w:rsidRPr="00187BCC">
              <w:rPr>
                <w:color w:val="auto"/>
                <w:sz w:val="28"/>
                <w:szCs w:val="28"/>
              </w:rPr>
              <w:t>Sau đó Admin làm nhấp vào mục quản lý đề thi để thấy danh sách đề thi</w:t>
            </w:r>
          </w:p>
          <w:p w:rsidR="00353706" w:rsidRPr="00187BCC" w:rsidRDefault="00367C65">
            <w:pPr>
              <w:numPr>
                <w:ilvl w:val="0"/>
                <w:numId w:val="8"/>
              </w:numPr>
              <w:spacing w:line="360" w:lineRule="auto"/>
              <w:ind w:left="342"/>
              <w:rPr>
                <w:color w:val="auto"/>
                <w:sz w:val="28"/>
                <w:szCs w:val="28"/>
              </w:rPr>
            </w:pPr>
            <w:r w:rsidRPr="00187BCC">
              <w:rPr>
                <w:color w:val="auto"/>
                <w:sz w:val="28"/>
                <w:szCs w:val="28"/>
              </w:rPr>
              <w:t>Trong quản lý đơn hàng, admin có thể: Xem, Thêm , Sửa, Xoá đề thi.</w:t>
            </w:r>
          </w:p>
          <w:p w:rsidR="00353706" w:rsidRPr="00187BCC" w:rsidRDefault="00367C65" w:rsidP="00683C36">
            <w:pPr>
              <w:pStyle w:val="Heading2"/>
              <w:numPr>
                <w:ilvl w:val="0"/>
                <w:numId w:val="0"/>
              </w:numPr>
              <w:spacing w:before="0" w:after="0" w:line="360" w:lineRule="auto"/>
              <w:outlineLvl w:val="1"/>
              <w:rPr>
                <w:rFonts w:eastAsia="Times New Roman" w:cs="Times New Roman"/>
                <w:i w:val="0"/>
                <w:color w:val="auto"/>
              </w:rPr>
            </w:pPr>
            <w:bookmarkStart w:id="53" w:name="_Toc185514694"/>
            <w:bookmarkEnd w:id="13"/>
            <w:r w:rsidRPr="00187BCC">
              <w:rPr>
                <w:rFonts w:eastAsia="Times New Roman" w:cs="Times New Roman"/>
                <w:i w:val="0"/>
                <w:color w:val="auto"/>
              </w:rPr>
              <w:t>Ràng buộc</w:t>
            </w:r>
            <w:bookmarkEnd w:id="53"/>
          </w:p>
          <w:p w:rsidR="00353706" w:rsidRPr="00187BCC" w:rsidRDefault="00367C65">
            <w:pPr>
              <w:spacing w:line="360" w:lineRule="auto"/>
              <w:jc w:val="both"/>
              <w:rPr>
                <w:color w:val="auto"/>
                <w:sz w:val="28"/>
                <w:szCs w:val="28"/>
              </w:rPr>
            </w:pPr>
            <w:r w:rsidRPr="00187BCC">
              <w:rPr>
                <w:color w:val="auto"/>
                <w:sz w:val="28"/>
                <w:szCs w:val="28"/>
              </w:rPr>
              <w:t>Accout tồn tại trong hệ thống và được phân quyền admin</w:t>
            </w:r>
          </w:p>
          <w:p w:rsidR="00353706" w:rsidRPr="00187BCC" w:rsidRDefault="00367C65">
            <w:pPr>
              <w:spacing w:line="360" w:lineRule="auto"/>
              <w:jc w:val="both"/>
              <w:rPr>
                <w:color w:val="auto"/>
                <w:sz w:val="28"/>
                <w:szCs w:val="28"/>
              </w:rPr>
            </w:pPr>
            <w:r w:rsidRPr="00187BCC">
              <w:rPr>
                <w:color w:val="auto"/>
                <w:sz w:val="28"/>
                <w:szCs w:val="28"/>
              </w:rPr>
              <w:t>Đã đăng nhập vào hệ thống</w:t>
            </w:r>
          </w:p>
        </w:tc>
      </w:tr>
      <w:bookmarkEnd w:id="19"/>
    </w:tbl>
    <w:p w:rsidR="00353706" w:rsidRPr="00187BCC" w:rsidRDefault="00353706">
      <w:pPr>
        <w:spacing w:before="120" w:after="240" w:line="360" w:lineRule="auto"/>
        <w:jc w:val="both"/>
        <w:rPr>
          <w:b/>
          <w:i/>
          <w:sz w:val="28"/>
          <w:szCs w:val="28"/>
        </w:rPr>
      </w:pPr>
    </w:p>
    <w:sectPr w:rsidR="00353706" w:rsidRPr="00187BCC">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AB9" w:rsidRDefault="00235AB9">
      <w:r>
        <w:separator/>
      </w:r>
    </w:p>
  </w:endnote>
  <w:endnote w:type="continuationSeparator" w:id="0">
    <w:p w:rsidR="00235AB9" w:rsidRDefault="0023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roid Sans Fallback">
    <w:altName w:val="Segoe Print"/>
    <w:charset w:val="00"/>
    <w:family w:val="roman"/>
    <w:pitch w:val="default"/>
  </w:font>
  <w:font w:name="Free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OpenSymbol">
    <w:altName w:val="Cambria"/>
    <w:charset w:val="00"/>
    <w:family w:val="auto"/>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92840"/>
      <w:docPartObj>
        <w:docPartGallery w:val="Page Numbers (Bottom of Page)"/>
        <w:docPartUnique/>
      </w:docPartObj>
    </w:sdtPr>
    <w:sdtEndPr>
      <w:rPr>
        <w:noProof/>
      </w:rPr>
    </w:sdtEndPr>
    <w:sdtContent>
      <w:p w:rsidR="00910793" w:rsidRDefault="00910793" w:rsidP="00910793">
        <w:pPr>
          <w:pStyle w:val="Footer"/>
          <w:pBdr>
            <w:top w:val="single" w:sz="4" w:space="1" w:color="auto"/>
          </w:pBdr>
          <w:jc w:val="right"/>
        </w:pPr>
        <w:r>
          <w:fldChar w:fldCharType="begin"/>
        </w:r>
        <w:r>
          <w:instrText xml:space="preserve"> PAGE   \* MERGEFORMAT </w:instrText>
        </w:r>
        <w:r>
          <w:fldChar w:fldCharType="separate"/>
        </w:r>
        <w:r w:rsidR="00235AB9">
          <w:rPr>
            <w:noProof/>
          </w:rPr>
          <w:t>1</w:t>
        </w:r>
        <w:r>
          <w:rPr>
            <w:noProof/>
          </w:rPr>
          <w:fldChar w:fldCharType="end"/>
        </w:r>
      </w:p>
    </w:sdtContent>
  </w:sdt>
  <w:p w:rsidR="00910793" w:rsidRDefault="009107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AB9" w:rsidRDefault="00235AB9">
      <w:r>
        <w:separator/>
      </w:r>
    </w:p>
  </w:footnote>
  <w:footnote w:type="continuationSeparator" w:id="0">
    <w:p w:rsidR="00235AB9" w:rsidRDefault="00235A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7FAF65"/>
    <w:multiLevelType w:val="multilevel"/>
    <w:tmpl w:val="9B7FAF65"/>
    <w:lvl w:ilvl="0">
      <w:start w:val="1"/>
      <w:numFmt w:val="decimal"/>
      <w:lvlText w:val="%1"/>
      <w:lvlJc w:val="left"/>
      <w:pPr>
        <w:ind w:left="360" w:hanging="360"/>
      </w:pPr>
    </w:lvl>
    <w:lvl w:ilvl="1">
      <w:numFmt w:val="bullet"/>
      <w:lvlText w:val="-"/>
      <w:lvlJc w:val="left"/>
      <w:pPr>
        <w:ind w:left="492" w:hanging="360"/>
      </w:pPr>
      <w:rPr>
        <w:rFonts w:ascii="Times New Roman" w:eastAsia="Times New Roman" w:hAnsi="Times New Roman" w:cs="Times New Roman"/>
        <w:b w:val="0"/>
      </w:rPr>
    </w:lvl>
    <w:lvl w:ilvl="2">
      <w:start w:val="1"/>
      <w:numFmt w:val="decimal"/>
      <w:lvlText w:val="%1.-.%3"/>
      <w:lvlJc w:val="left"/>
      <w:pPr>
        <w:ind w:left="984" w:hanging="720"/>
      </w:pPr>
    </w:lvl>
    <w:lvl w:ilvl="3">
      <w:start w:val="1"/>
      <w:numFmt w:val="decimal"/>
      <w:lvlText w:val="%1.-.%3.%4"/>
      <w:lvlJc w:val="left"/>
      <w:pPr>
        <w:ind w:left="1116" w:hanging="720"/>
      </w:pPr>
    </w:lvl>
    <w:lvl w:ilvl="4">
      <w:start w:val="1"/>
      <w:numFmt w:val="decimal"/>
      <w:lvlText w:val="%1.-.%3.%4.%5"/>
      <w:lvlJc w:val="left"/>
      <w:pPr>
        <w:ind w:left="1608" w:hanging="1080"/>
      </w:pPr>
    </w:lvl>
    <w:lvl w:ilvl="5">
      <w:start w:val="1"/>
      <w:numFmt w:val="decimal"/>
      <w:lvlText w:val="%1.-.%3.%4.%5.%6"/>
      <w:lvlJc w:val="left"/>
      <w:pPr>
        <w:ind w:left="2100" w:hanging="1440"/>
      </w:pPr>
    </w:lvl>
    <w:lvl w:ilvl="6">
      <w:start w:val="1"/>
      <w:numFmt w:val="decimal"/>
      <w:lvlText w:val="%1.-.%3.%4.%5.%6.%7"/>
      <w:lvlJc w:val="left"/>
      <w:pPr>
        <w:ind w:left="2232" w:hanging="1440"/>
      </w:pPr>
    </w:lvl>
    <w:lvl w:ilvl="7">
      <w:start w:val="1"/>
      <w:numFmt w:val="decimal"/>
      <w:lvlText w:val="%1.-.%3.%4.%5.%6.%7.%8"/>
      <w:lvlJc w:val="left"/>
      <w:pPr>
        <w:ind w:left="2724" w:hanging="1800"/>
      </w:pPr>
    </w:lvl>
    <w:lvl w:ilvl="8">
      <w:start w:val="1"/>
      <w:numFmt w:val="decimal"/>
      <w:lvlText w:val="%1.-.%3.%4.%5.%6.%7.%8.%9"/>
      <w:lvlJc w:val="left"/>
      <w:pPr>
        <w:ind w:left="2856" w:hanging="1799"/>
      </w:pPr>
    </w:lvl>
  </w:abstractNum>
  <w:abstractNum w:abstractNumId="1" w15:restartNumberingAfterBreak="0">
    <w:nsid w:val="B59EB3B0"/>
    <w:multiLevelType w:val="multilevel"/>
    <w:tmpl w:val="B59EB3B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B6F09EDB"/>
    <w:multiLevelType w:val="multilevel"/>
    <w:tmpl w:val="B6F09EDB"/>
    <w:lvl w:ilvl="0">
      <w:start w:val="1"/>
      <w:numFmt w:val="decimal"/>
      <w:lvlText w:val="%1"/>
      <w:lvlJc w:val="left"/>
      <w:pPr>
        <w:ind w:left="360" w:hanging="360"/>
      </w:pPr>
    </w:lvl>
    <w:lvl w:ilvl="1">
      <w:numFmt w:val="bullet"/>
      <w:lvlText w:val="-"/>
      <w:lvlJc w:val="left"/>
      <w:pPr>
        <w:ind w:left="492" w:hanging="360"/>
      </w:pPr>
      <w:rPr>
        <w:rFonts w:ascii="Times New Roman" w:eastAsia="Times New Roman" w:hAnsi="Times New Roman" w:cs="Times New Roman"/>
        <w:b w:val="0"/>
      </w:rPr>
    </w:lvl>
    <w:lvl w:ilvl="2">
      <w:start w:val="1"/>
      <w:numFmt w:val="decimal"/>
      <w:lvlText w:val="%1.-.%3"/>
      <w:lvlJc w:val="left"/>
      <w:pPr>
        <w:ind w:left="984" w:hanging="720"/>
      </w:pPr>
    </w:lvl>
    <w:lvl w:ilvl="3">
      <w:start w:val="1"/>
      <w:numFmt w:val="decimal"/>
      <w:lvlText w:val="%1.-.%3.%4"/>
      <w:lvlJc w:val="left"/>
      <w:pPr>
        <w:ind w:left="1116" w:hanging="720"/>
      </w:pPr>
    </w:lvl>
    <w:lvl w:ilvl="4">
      <w:start w:val="1"/>
      <w:numFmt w:val="decimal"/>
      <w:lvlText w:val="%1.-.%3.%4.%5"/>
      <w:lvlJc w:val="left"/>
      <w:pPr>
        <w:ind w:left="1608" w:hanging="1080"/>
      </w:pPr>
    </w:lvl>
    <w:lvl w:ilvl="5">
      <w:start w:val="1"/>
      <w:numFmt w:val="decimal"/>
      <w:lvlText w:val="%1.-.%3.%4.%5.%6"/>
      <w:lvlJc w:val="left"/>
      <w:pPr>
        <w:ind w:left="2100" w:hanging="1440"/>
      </w:pPr>
    </w:lvl>
    <w:lvl w:ilvl="6">
      <w:start w:val="1"/>
      <w:numFmt w:val="decimal"/>
      <w:lvlText w:val="%1.-.%3.%4.%5.%6.%7"/>
      <w:lvlJc w:val="left"/>
      <w:pPr>
        <w:ind w:left="2232" w:hanging="1440"/>
      </w:pPr>
    </w:lvl>
    <w:lvl w:ilvl="7">
      <w:start w:val="1"/>
      <w:numFmt w:val="decimal"/>
      <w:lvlText w:val="%1.-.%3.%4.%5.%6.%7.%8"/>
      <w:lvlJc w:val="left"/>
      <w:pPr>
        <w:ind w:left="2724" w:hanging="1800"/>
      </w:pPr>
    </w:lvl>
    <w:lvl w:ilvl="8">
      <w:start w:val="1"/>
      <w:numFmt w:val="decimal"/>
      <w:lvlText w:val="%1.-.%3.%4.%5.%6.%7.%8.%9"/>
      <w:lvlJc w:val="left"/>
      <w:pPr>
        <w:ind w:left="2856" w:hanging="1799"/>
      </w:pPr>
    </w:lvl>
  </w:abstractNum>
  <w:abstractNum w:abstractNumId="3" w15:restartNumberingAfterBreak="0">
    <w:nsid w:val="CF092B84"/>
    <w:multiLevelType w:val="multilevel"/>
    <w:tmpl w:val="CF092B84"/>
    <w:lvl w:ilvl="0">
      <w:start w:val="2"/>
      <w:numFmt w:val="decimal"/>
      <w:lvlText w:val="%1"/>
      <w:lvlJc w:val="left"/>
      <w:pPr>
        <w:ind w:left="360" w:hanging="360"/>
      </w:pPr>
    </w:lvl>
    <w:lvl w:ilvl="1">
      <w:start w:val="9"/>
      <w:numFmt w:val="decimal"/>
      <w:pStyle w:val="Style2"/>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582" w:hanging="1440"/>
      </w:pPr>
    </w:lvl>
    <w:lvl w:ilvl="7">
      <w:start w:val="1"/>
      <w:numFmt w:val="decimal"/>
      <w:lvlText w:val="%1.%2.%3.%4.%5.%6.%7.%8"/>
      <w:lvlJc w:val="left"/>
      <w:pPr>
        <w:ind w:left="4299" w:hanging="1800"/>
      </w:pPr>
    </w:lvl>
    <w:lvl w:ilvl="8">
      <w:start w:val="1"/>
      <w:numFmt w:val="decimal"/>
      <w:lvlText w:val="%1.%2.%3.%4.%5.%6.%7.%8.%9"/>
      <w:lvlJc w:val="left"/>
      <w:pPr>
        <w:ind w:left="4656" w:hanging="1800"/>
      </w:pPr>
    </w:lvl>
  </w:abstractNum>
  <w:abstractNum w:abstractNumId="4" w15:restartNumberingAfterBreak="0">
    <w:nsid w:val="D896973B"/>
    <w:multiLevelType w:val="multilevel"/>
    <w:tmpl w:val="D896973B"/>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FCA33B8A"/>
    <w:multiLevelType w:val="multilevel"/>
    <w:tmpl w:val="FCA33B8A"/>
    <w:lvl w:ilvl="0">
      <w:start w:val="1"/>
      <w:numFmt w:val="bullet"/>
      <w:lvlText w:val="-"/>
      <w:lvlJc w:val="left"/>
      <w:pPr>
        <w:ind w:left="1440" w:hanging="360"/>
      </w:pPr>
      <w:rPr>
        <w:rFonts w:ascii="Times New Roman" w:eastAsia="Times New Roman" w:hAnsi="Times New Roman" w:cs="Times New Roman"/>
        <w:b w:val="0"/>
      </w:rPr>
    </w:lvl>
    <w:lvl w:ilvl="1">
      <w:start w:val="1"/>
      <w:numFmt w:val="bullet"/>
      <w:lvlText w:val="o"/>
      <w:lvlJc w:val="left"/>
      <w:pPr>
        <w:ind w:left="708"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0053208E"/>
    <w:multiLevelType w:val="multilevel"/>
    <w:tmpl w:val="0053208E"/>
    <w:lvl w:ilvl="0">
      <w:start w:val="1"/>
      <w:numFmt w:val="decimal"/>
      <w:pStyle w:val="Heading1"/>
      <w:lvlText w:val="%1."/>
      <w:lvlJc w:val="left"/>
      <w:pPr>
        <w:ind w:left="720" w:hanging="720"/>
      </w:pPr>
    </w:lvl>
    <w:lvl w:ilvl="1">
      <w:start w:val="1"/>
      <w:numFmt w:val="decimal"/>
      <w:pStyle w:val="Heading2"/>
      <w:lvlText w:val="%2."/>
      <w:lvlJc w:val="left"/>
      <w:pPr>
        <w:ind w:left="1440" w:hanging="720"/>
      </w:pPr>
    </w:lvl>
    <w:lvl w:ilvl="2">
      <w:start w:val="1"/>
      <w:numFmt w:val="decimal"/>
      <w:pStyle w:val="Heading3"/>
      <w:lvlText w:val="%3."/>
      <w:lvlJc w:val="left"/>
      <w:pPr>
        <w:ind w:left="2160" w:hanging="720"/>
      </w:pPr>
    </w:lvl>
    <w:lvl w:ilvl="3">
      <w:start w:val="1"/>
      <w:numFmt w:val="decimal"/>
      <w:pStyle w:val="Heading4"/>
      <w:lvlText w:val="%4."/>
      <w:lvlJc w:val="left"/>
      <w:pPr>
        <w:ind w:left="2880" w:hanging="720"/>
      </w:pPr>
    </w:lvl>
    <w:lvl w:ilvl="4">
      <w:start w:val="1"/>
      <w:numFmt w:val="decimal"/>
      <w:pStyle w:val="Heading5"/>
      <w:lvlText w:val="%5."/>
      <w:lvlJc w:val="left"/>
      <w:pPr>
        <w:ind w:left="3600" w:hanging="720"/>
      </w:pPr>
    </w:lvl>
    <w:lvl w:ilvl="5">
      <w:start w:val="1"/>
      <w:numFmt w:val="decimal"/>
      <w:pStyle w:val="Heading6"/>
      <w:lvlText w:val="%6."/>
      <w:lvlJc w:val="left"/>
      <w:pPr>
        <w:ind w:left="4320" w:hanging="720"/>
      </w:pPr>
    </w:lvl>
    <w:lvl w:ilvl="6">
      <w:start w:val="1"/>
      <w:numFmt w:val="decimal"/>
      <w:pStyle w:val="Heading7"/>
      <w:lvlText w:val="%7."/>
      <w:lvlJc w:val="left"/>
      <w:pPr>
        <w:ind w:left="5040" w:hanging="720"/>
      </w:pPr>
    </w:lvl>
    <w:lvl w:ilvl="7">
      <w:start w:val="1"/>
      <w:numFmt w:val="decimal"/>
      <w:pStyle w:val="Heading8"/>
      <w:lvlText w:val="%8."/>
      <w:lvlJc w:val="left"/>
      <w:pPr>
        <w:ind w:left="5760" w:hanging="720"/>
      </w:pPr>
    </w:lvl>
    <w:lvl w:ilvl="8">
      <w:start w:val="1"/>
      <w:numFmt w:val="decimal"/>
      <w:pStyle w:val="Heading9"/>
      <w:lvlText w:val="%9."/>
      <w:lvlJc w:val="left"/>
      <w:pPr>
        <w:ind w:left="6480" w:hanging="720"/>
      </w:pPr>
    </w:lvl>
  </w:abstractNum>
  <w:abstractNum w:abstractNumId="7" w15:restartNumberingAfterBreak="0">
    <w:nsid w:val="35A3F18F"/>
    <w:multiLevelType w:val="multilevel"/>
    <w:tmpl w:val="35A3F18F"/>
    <w:lvl w:ilvl="0">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E77293E"/>
    <w:multiLevelType w:val="multilevel"/>
    <w:tmpl w:val="DD045E76"/>
    <w:lvl w:ilvl="0">
      <w:start w:val="2"/>
      <w:numFmt w:val="decimal"/>
      <w:lvlText w:val="%1"/>
      <w:lvlJc w:val="left"/>
      <w:pPr>
        <w:ind w:left="375" w:hanging="375"/>
      </w:pPr>
      <w:rPr>
        <w:rFonts w:hint="default"/>
        <w:b/>
      </w:rPr>
    </w:lvl>
    <w:lvl w:ilvl="1">
      <w:start w:val="9"/>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9" w15:restartNumberingAfterBreak="0">
    <w:nsid w:val="583E9E05"/>
    <w:multiLevelType w:val="multilevel"/>
    <w:tmpl w:val="583E9E05"/>
    <w:lvl w:ilvl="0">
      <w:start w:val="1"/>
      <w:numFmt w:val="decimal"/>
      <w:lvlText w:val="%1"/>
      <w:lvlJc w:val="left"/>
      <w:pPr>
        <w:ind w:left="360" w:hanging="360"/>
      </w:pPr>
    </w:lvl>
    <w:lvl w:ilvl="1">
      <w:start w:val="2"/>
      <w:numFmt w:val="decimal"/>
      <w:lvlText w:val="%1.%2"/>
      <w:lvlJc w:val="left"/>
      <w:pPr>
        <w:ind w:left="492" w:hanging="360"/>
      </w:pPr>
    </w:lvl>
    <w:lvl w:ilvl="2">
      <w:start w:val="1"/>
      <w:numFmt w:val="decimal"/>
      <w:lvlText w:val="%1.%2.%3"/>
      <w:lvlJc w:val="left"/>
      <w:pPr>
        <w:ind w:left="984" w:hanging="720"/>
      </w:pPr>
    </w:lvl>
    <w:lvl w:ilvl="3">
      <w:start w:val="1"/>
      <w:numFmt w:val="decimal"/>
      <w:lvlText w:val="%1.%2.%3.%4"/>
      <w:lvlJc w:val="left"/>
      <w:pPr>
        <w:ind w:left="1116" w:hanging="720"/>
      </w:pPr>
    </w:lvl>
    <w:lvl w:ilvl="4">
      <w:start w:val="1"/>
      <w:numFmt w:val="decimal"/>
      <w:lvlText w:val="%1.%2.%3.%4.%5"/>
      <w:lvlJc w:val="left"/>
      <w:pPr>
        <w:ind w:left="1608" w:hanging="1080"/>
      </w:pPr>
    </w:lvl>
    <w:lvl w:ilvl="5">
      <w:start w:val="1"/>
      <w:numFmt w:val="decimal"/>
      <w:lvlText w:val="%1.%2.%3.%4.%5.%6"/>
      <w:lvlJc w:val="left"/>
      <w:pPr>
        <w:ind w:left="2100" w:hanging="1440"/>
      </w:pPr>
    </w:lvl>
    <w:lvl w:ilvl="6">
      <w:start w:val="1"/>
      <w:numFmt w:val="decimal"/>
      <w:lvlText w:val="%1.%2.%3.%4.%5.%6.%7"/>
      <w:lvlJc w:val="left"/>
      <w:pPr>
        <w:ind w:left="2232" w:hanging="1440"/>
      </w:pPr>
    </w:lvl>
    <w:lvl w:ilvl="7">
      <w:start w:val="1"/>
      <w:numFmt w:val="decimal"/>
      <w:lvlText w:val="%1.%2.%3.%4.%5.%6.%7.%8"/>
      <w:lvlJc w:val="left"/>
      <w:pPr>
        <w:ind w:left="2724" w:hanging="1800"/>
      </w:pPr>
    </w:lvl>
    <w:lvl w:ilvl="8">
      <w:start w:val="1"/>
      <w:numFmt w:val="decimal"/>
      <w:lvlText w:val="%1.%2.%3.%4.%5.%6.%7.%8.%9"/>
      <w:lvlJc w:val="left"/>
      <w:pPr>
        <w:ind w:left="2856" w:hanging="1799"/>
      </w:pPr>
    </w:lvl>
  </w:abstractNum>
  <w:num w:numId="1">
    <w:abstractNumId w:val="6"/>
  </w:num>
  <w:num w:numId="2">
    <w:abstractNumId w:val="3"/>
  </w:num>
  <w:num w:numId="3">
    <w:abstractNumId w:val="9"/>
  </w:num>
  <w:num w:numId="4">
    <w:abstractNumId w:val="0"/>
  </w:num>
  <w:num w:numId="5">
    <w:abstractNumId w:val="2"/>
  </w:num>
  <w:num w:numId="6">
    <w:abstractNumId w:val="5"/>
  </w:num>
  <w:num w:numId="7">
    <w:abstractNumId w:val="1"/>
  </w:num>
  <w:num w:numId="8">
    <w:abstractNumId w:val="7"/>
  </w:num>
  <w:num w:numId="9">
    <w:abstractNumId w:val="4"/>
  </w:num>
  <w:num w:numId="10">
    <w:abstractNumId w:val="6"/>
  </w:num>
  <w:num w:numId="11">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ung Hiếu Trần">
    <w15:presenceInfo w15:providerId="None" w15:userId="Trung Hiếu Trầ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706"/>
    <w:rsid w:val="000216B8"/>
    <w:rsid w:val="00187BCC"/>
    <w:rsid w:val="00235AB9"/>
    <w:rsid w:val="002D7B25"/>
    <w:rsid w:val="00353706"/>
    <w:rsid w:val="00367C65"/>
    <w:rsid w:val="005A5D23"/>
    <w:rsid w:val="0068023D"/>
    <w:rsid w:val="00683C36"/>
    <w:rsid w:val="00887AAE"/>
    <w:rsid w:val="008A6156"/>
    <w:rsid w:val="008D660C"/>
    <w:rsid w:val="00910793"/>
    <w:rsid w:val="0092472D"/>
    <w:rsid w:val="00A31FED"/>
    <w:rsid w:val="00A45D8F"/>
    <w:rsid w:val="00A63B71"/>
    <w:rsid w:val="00AF6928"/>
    <w:rsid w:val="00CC4120"/>
    <w:rsid w:val="00E11F22"/>
    <w:rsid w:val="00F3719E"/>
    <w:rsid w:val="3DBD4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366E"/>
  <w15:docId w15:val="{C390446C-DD91-454A-84FB-A661A8B3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qFormat="1"/>
    <w:lsdException w:name="Default Paragraph Font" w:uiPriority="1" w:unhideWhenUsed="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n-US" w:eastAsia="en-US"/>
    </w:rPr>
  </w:style>
  <w:style w:type="paragraph" w:styleId="Heading1">
    <w:name w:val="heading 1"/>
    <w:basedOn w:val="Normal"/>
    <w:next w:val="Normal"/>
    <w:link w:val="Heading1Char"/>
    <w:uiPriority w:val="9"/>
    <w:qFormat/>
    <w:pPr>
      <w:keepNext/>
      <w:numPr>
        <w:numId w:val="1"/>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rsid w:val="00CC4120"/>
    <w:pPr>
      <w:keepNext/>
      <w:numPr>
        <w:ilvl w:val="1"/>
        <w:numId w:val="1"/>
      </w:numPr>
      <w:spacing w:before="240" w:after="60"/>
      <w:outlineLvl w:val="1"/>
    </w:pPr>
    <w:rPr>
      <w:rFonts w:eastAsiaTheme="majorEastAsia" w:cstheme="majorBidi"/>
      <w:b/>
      <w:bCs/>
      <w:i/>
      <w:iCs/>
      <w:sz w:val="26"/>
      <w:szCs w:val="28"/>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Standard"/>
    <w:qFormat/>
    <w:pPr>
      <w:suppressLineNumbers/>
      <w:spacing w:before="120" w:after="120"/>
    </w:pPr>
    <w:rPr>
      <w:i/>
      <w:iCs/>
    </w:rPr>
  </w:style>
  <w:style w:type="paragraph" w:customStyle="1" w:styleId="Standard">
    <w:name w:val="Standard"/>
    <w:qFormat/>
    <w:pPr>
      <w:textAlignment w:val="baseline"/>
    </w:pPr>
    <w:rPr>
      <w:rFonts w:ascii="Liberation Serif" w:eastAsia="Droid Sans Fallback" w:hAnsi="Liberation Serif" w:cs="FreeSans"/>
      <w:color w:val="00000A"/>
      <w:sz w:val="24"/>
      <w:szCs w:val="24"/>
      <w:lang w:val="en-US" w:bidi="hi-IN"/>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rsid w:val="00887AAE"/>
    <w:pPr>
      <w:tabs>
        <w:tab w:val="left" w:pos="567"/>
        <w:tab w:val="right" w:leader="dot" w:pos="9016"/>
      </w:tabs>
      <w:spacing w:after="100"/>
      <w:ind w:left="200"/>
    </w:pPr>
    <w:rPr>
      <w:rFonts w:asciiTheme="majorHAnsi" w:eastAsiaTheme="minorEastAsia" w:hAnsiTheme="majorHAnsi" w:cstheme="majorHAnsi"/>
      <w:bCs/>
      <w:color w:val="000000" w:themeColor="text1"/>
      <w:sz w:val="26"/>
      <w:szCs w:val="26"/>
      <w:lang w:val="vi-VN"/>
    </w:rPr>
  </w:style>
  <w:style w:type="paragraph" w:styleId="TOC3">
    <w:name w:val="toc 3"/>
    <w:basedOn w:val="Normal"/>
    <w:next w:val="Normal"/>
    <w:autoRedefine/>
    <w:uiPriority w:val="39"/>
    <w:unhideWhenUsed/>
    <w:qFormat/>
    <w:pPr>
      <w:spacing w:after="100"/>
      <w:ind w:left="400"/>
    </w:pPr>
  </w:style>
  <w:style w:type="table" w:customStyle="1" w:styleId="TableNormal1">
    <w:name w:val="Table Normal1"/>
    <w:tblPr>
      <w:tblCellMar>
        <w:top w:w="0" w:type="dxa"/>
        <w:left w:w="0" w:type="dxa"/>
        <w:bottom w:w="0" w:type="dxa"/>
        <w:right w:w="0" w:type="dxa"/>
      </w:tblCellMar>
    </w:tblPr>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eastAsiaTheme="majorEastAsia" w:cstheme="majorBidi"/>
      <w:b/>
      <w:bCs/>
      <w:kern w:val="32"/>
      <w:sz w:val="26"/>
      <w:szCs w:val="32"/>
      <w:lang w:val="en-US"/>
    </w:rPr>
  </w:style>
  <w:style w:type="character" w:customStyle="1" w:styleId="Heading2Char">
    <w:name w:val="Heading 2 Char"/>
    <w:basedOn w:val="DefaultParagraphFont"/>
    <w:link w:val="Heading2"/>
    <w:uiPriority w:val="9"/>
    <w:qFormat/>
    <w:rsid w:val="00CC4120"/>
    <w:rPr>
      <w:rFonts w:ascii="Times New Roman" w:eastAsiaTheme="majorEastAsia" w:hAnsi="Times New Roman" w:cstheme="majorBidi"/>
      <w:b/>
      <w:bCs/>
      <w:i/>
      <w:iCs/>
      <w:sz w:val="26"/>
      <w:szCs w:val="28"/>
      <w:lang w:val="en-US" w:eastAsia="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qFormat/>
    <w:rPr>
      <w:rFonts w:asciiTheme="minorHAnsi" w:eastAsiaTheme="minorEastAsia" w:hAnsiTheme="minorHAnsi"/>
      <w:b/>
      <w:bCs/>
      <w:szCs w:val="28"/>
      <w:lang w:val="en-US"/>
    </w:rPr>
  </w:style>
  <w:style w:type="character" w:customStyle="1" w:styleId="Heading5Char">
    <w:name w:val="Heading 5 Char"/>
    <w:basedOn w:val="DefaultParagraphFont"/>
    <w:link w:val="Heading5"/>
    <w:uiPriority w:val="9"/>
    <w:semiHidden/>
    <w:qFormat/>
    <w:rPr>
      <w:rFonts w:asciiTheme="minorHAnsi" w:eastAsiaTheme="minorEastAsia" w:hAnsiTheme="minorHAnsi"/>
      <w:b/>
      <w:bCs/>
      <w:i/>
      <w:iCs/>
      <w:sz w:val="26"/>
      <w:szCs w:val="26"/>
      <w:lang w:val="en-US"/>
    </w:rPr>
  </w:style>
  <w:style w:type="character" w:customStyle="1" w:styleId="Heading6Char">
    <w:name w:val="Heading 6 Char"/>
    <w:basedOn w:val="DefaultParagraphFont"/>
    <w:link w:val="Heading6"/>
    <w:uiPriority w:val="9"/>
    <w:qFormat/>
    <w:rPr>
      <w:rFonts w:eastAsia="Times New Roman" w:cs="Times New Roman"/>
      <w:b/>
      <w:bCs/>
      <w:sz w:val="22"/>
      <w:lang w:val="en-US"/>
    </w:rPr>
  </w:style>
  <w:style w:type="character" w:customStyle="1" w:styleId="Heading7Char">
    <w:name w:val="Heading 7 Char"/>
    <w:basedOn w:val="DefaultParagraphFont"/>
    <w:link w:val="Heading7"/>
    <w:uiPriority w:val="9"/>
    <w:semiHidden/>
    <w:qFormat/>
    <w:rPr>
      <w:rFonts w:asciiTheme="minorHAnsi" w:eastAsiaTheme="minorEastAsia" w:hAnsiTheme="minorHAnsi"/>
      <w:sz w:val="24"/>
      <w:szCs w:val="24"/>
      <w:lang w:val="en-US"/>
    </w:rPr>
  </w:style>
  <w:style w:type="character" w:customStyle="1" w:styleId="Heading8Char">
    <w:name w:val="Heading 8 Char"/>
    <w:basedOn w:val="DefaultParagraphFont"/>
    <w:link w:val="Heading8"/>
    <w:uiPriority w:val="9"/>
    <w:semiHidden/>
    <w:qFormat/>
    <w:rPr>
      <w:rFonts w:asciiTheme="minorHAnsi" w:eastAsiaTheme="minorEastAsia" w:hAnsiTheme="minorHAnsi"/>
      <w:i/>
      <w:iCs/>
      <w:sz w:val="24"/>
      <w:szCs w:val="24"/>
      <w:lang w:val="en-US"/>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lang w:val="en-US"/>
    </w:rPr>
  </w:style>
  <w:style w:type="paragraph" w:styleId="ListParagraph">
    <w:name w:val="List Paragraph"/>
    <w:basedOn w:val="Normal"/>
    <w:link w:val="ListParagraphChar"/>
    <w:uiPriority w:val="34"/>
    <w:qFormat/>
    <w:pPr>
      <w:ind w:left="720"/>
      <w:contextualSpacing/>
    </w:pPr>
  </w:style>
  <w:style w:type="character" w:customStyle="1" w:styleId="Bullets">
    <w:name w:val="Bullets"/>
    <w:qFormat/>
    <w:rPr>
      <w:rFonts w:ascii="OpenSymbol" w:eastAsia="OpenSymbol" w:hAnsi="OpenSymbol" w:cs="OpenSymbol"/>
    </w:rPr>
  </w:style>
  <w:style w:type="character" w:customStyle="1" w:styleId="ListParagraphChar">
    <w:name w:val="List Paragraph Char"/>
    <w:link w:val="ListParagraph"/>
    <w:uiPriority w:val="34"/>
    <w:qFormat/>
    <w:locked/>
    <w:rPr>
      <w:rFonts w:eastAsia="Times New Roman" w:cs="Times New Roman"/>
      <w:sz w:val="20"/>
      <w:szCs w:val="20"/>
      <w:lang w:val="en-US"/>
    </w:rPr>
  </w:style>
  <w:style w:type="table" w:customStyle="1" w:styleId="GridTable6Colorful-Accent11">
    <w:name w:val="Grid Table 6 Colorful - Accent 11"/>
    <w:basedOn w:val="TableNormal"/>
    <w:uiPriority w:val="51"/>
    <w:qFormat/>
    <w:rPr>
      <w:color w:val="2F5496" w:themeColor="accent1" w:themeShade="BF"/>
      <w:sz w:val="26"/>
      <w:lang w:val="en-US"/>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Heading1"/>
    <w:qFormat/>
    <w:pPr>
      <w:spacing w:before="0" w:after="0" w:line="360" w:lineRule="auto"/>
    </w:pPr>
    <w:rPr>
      <w:rFonts w:asciiTheme="majorHAnsi" w:hAnsiTheme="majorHAnsi" w:cstheme="majorHAnsi"/>
      <w:szCs w:val="26"/>
    </w:rPr>
  </w:style>
  <w:style w:type="paragraph" w:customStyle="1" w:styleId="Style2">
    <w:name w:val="Style2"/>
    <w:basedOn w:val="Standard"/>
    <w:qFormat/>
    <w:pPr>
      <w:numPr>
        <w:ilvl w:val="1"/>
        <w:numId w:val="2"/>
      </w:numPr>
      <w:spacing w:line="360" w:lineRule="auto"/>
      <w:jc w:val="both"/>
      <w:outlineLvl w:val="1"/>
    </w:pPr>
    <w:rPr>
      <w:rFonts w:asciiTheme="majorHAnsi" w:hAnsiTheme="majorHAnsi" w:cstheme="majorHAnsi"/>
      <w:b/>
      <w:bCs/>
      <w:sz w:val="26"/>
      <w:szCs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en-US"/>
    </w:rPr>
  </w:style>
  <w:style w:type="paragraph" w:customStyle="1" w:styleId="TOCHeading1">
    <w:name w:val="TOC Heading1"/>
    <w:basedOn w:val="Heading1"/>
    <w:next w:val="Normal"/>
    <w:uiPriority w:val="39"/>
    <w:unhideWhenUsed/>
    <w:qFormat/>
    <w:pPr>
      <w:keepLines/>
      <w:numPr>
        <w:numId w:val="0"/>
      </w:numPr>
      <w:spacing w:after="0" w:line="259" w:lineRule="auto"/>
      <w:jc w:val="left"/>
      <w:outlineLvl w:val="9"/>
    </w:pPr>
    <w:rPr>
      <w:rFonts w:asciiTheme="majorHAnsi" w:hAnsiTheme="majorHAnsi"/>
      <w:b w:val="0"/>
      <w:bCs w:val="0"/>
      <w:color w:val="2F5496" w:themeColor="accent1" w:themeShade="BF"/>
      <w:kern w:val="0"/>
      <w:sz w:val="32"/>
    </w:rPr>
  </w:style>
  <w:style w:type="character" w:customStyle="1" w:styleId="HeaderChar">
    <w:name w:val="Header Char"/>
    <w:basedOn w:val="DefaultParagraphFont"/>
    <w:link w:val="Header"/>
    <w:uiPriority w:val="99"/>
    <w:qFormat/>
    <w:rPr>
      <w:rFonts w:eastAsia="Times New Roman" w:cs="Times New Roman"/>
      <w:sz w:val="20"/>
      <w:szCs w:val="20"/>
      <w:lang w:val="en-US"/>
    </w:rPr>
  </w:style>
  <w:style w:type="character" w:customStyle="1" w:styleId="FooterChar">
    <w:name w:val="Footer Char"/>
    <w:basedOn w:val="DefaultParagraphFont"/>
    <w:link w:val="Footer"/>
    <w:uiPriority w:val="99"/>
    <w:qFormat/>
    <w:rPr>
      <w:rFonts w:eastAsia="Times New Roman" w:cs="Times New Roman"/>
      <w:sz w:val="20"/>
      <w:szCs w:val="20"/>
      <w:lang w:val="en-US"/>
    </w:rPr>
  </w:style>
  <w:style w:type="table" w:customStyle="1" w:styleId="Style52">
    <w:name w:val="_Style 52"/>
    <w:basedOn w:val="TableNormal1"/>
    <w:qFormat/>
    <w:rPr>
      <w:color w:val="2F5496"/>
      <w:sz w:val="26"/>
      <w:szCs w:val="26"/>
    </w:rPr>
    <w:tblPr>
      <w:tblCellMar>
        <w:left w:w="183" w:type="dxa"/>
        <w:right w:w="108" w:type="dxa"/>
      </w:tblCellMar>
    </w:tblPr>
  </w:style>
  <w:style w:type="table" w:customStyle="1" w:styleId="Style53">
    <w:name w:val="_Style 53"/>
    <w:basedOn w:val="TableNormal1"/>
    <w:qFormat/>
    <w:rPr>
      <w:color w:val="2F5496"/>
      <w:sz w:val="26"/>
      <w:szCs w:val="26"/>
    </w:rPr>
    <w:tblPr>
      <w:tblCellMar>
        <w:left w:w="113" w:type="dxa"/>
        <w:right w:w="108" w:type="dxa"/>
      </w:tblCellMar>
    </w:tblPr>
  </w:style>
  <w:style w:type="table" w:customStyle="1" w:styleId="Style54">
    <w:name w:val="_Style 54"/>
    <w:basedOn w:val="TableNormal1"/>
    <w:rPr>
      <w:color w:val="2F5496"/>
      <w:sz w:val="26"/>
      <w:szCs w:val="26"/>
    </w:rPr>
    <w:tblPr>
      <w:tblCellMar>
        <w:left w:w="183" w:type="dxa"/>
        <w:right w:w="108" w:type="dxa"/>
      </w:tblCellMar>
    </w:tblPr>
  </w:style>
  <w:style w:type="table" w:customStyle="1" w:styleId="Style55">
    <w:name w:val="_Style 55"/>
    <w:basedOn w:val="TableNormal1"/>
    <w:rPr>
      <w:color w:val="2F5496"/>
      <w:sz w:val="26"/>
      <w:szCs w:val="26"/>
    </w:rPr>
    <w:tblPr>
      <w:tblCellMar>
        <w:left w:w="108" w:type="dxa"/>
        <w:right w:w="108" w:type="dxa"/>
      </w:tblCellMar>
    </w:tblPr>
  </w:style>
  <w:style w:type="table" w:customStyle="1" w:styleId="Style56">
    <w:name w:val="_Style 56"/>
    <w:basedOn w:val="TableNormal1"/>
    <w:rPr>
      <w:color w:val="2F5496"/>
      <w:sz w:val="26"/>
      <w:szCs w:val="26"/>
    </w:rPr>
    <w:tblPr>
      <w:tblCellMar>
        <w:left w:w="108" w:type="dxa"/>
        <w:right w:w="108" w:type="dxa"/>
      </w:tblCellMar>
    </w:tblPr>
  </w:style>
  <w:style w:type="table" w:customStyle="1" w:styleId="Style57">
    <w:name w:val="_Style 57"/>
    <w:basedOn w:val="TableNormal1"/>
    <w:rPr>
      <w:color w:val="2F5496"/>
      <w:sz w:val="26"/>
      <w:szCs w:val="26"/>
    </w:rPr>
    <w:tblPr>
      <w:tblCellMar>
        <w:left w:w="108" w:type="dxa"/>
        <w:right w:w="108" w:type="dxa"/>
      </w:tblCellMar>
    </w:tblPr>
  </w:style>
  <w:style w:type="table" w:customStyle="1" w:styleId="Style58">
    <w:name w:val="_Style 58"/>
    <w:basedOn w:val="TableNormal1"/>
    <w:rPr>
      <w:color w:val="2F5496"/>
      <w:sz w:val="26"/>
      <w:szCs w:val="26"/>
    </w:rPr>
    <w:tblPr>
      <w:tblCellMar>
        <w:left w:w="108" w:type="dxa"/>
        <w:right w:w="108" w:type="dxa"/>
      </w:tblCellMar>
    </w:tblPr>
  </w:style>
  <w:style w:type="table" w:customStyle="1" w:styleId="Style59">
    <w:name w:val="_Style 59"/>
    <w:basedOn w:val="TableNormal1"/>
    <w:rPr>
      <w:color w:val="2F5496"/>
      <w:sz w:val="26"/>
      <w:szCs w:val="26"/>
    </w:rPr>
    <w:tblPr>
      <w:tblCellMar>
        <w:left w:w="108" w:type="dxa"/>
        <w:right w:w="108" w:type="dxa"/>
      </w:tblCellMar>
    </w:tblPr>
  </w:style>
  <w:style w:type="table" w:customStyle="1" w:styleId="Style60">
    <w:name w:val="_Style 60"/>
    <w:basedOn w:val="TableNormal1"/>
    <w:rPr>
      <w:color w:val="2F5496"/>
      <w:sz w:val="26"/>
      <w:szCs w:val="26"/>
    </w:rPr>
    <w:tblPr>
      <w:tblCellMar>
        <w:left w:w="108" w:type="dxa"/>
        <w:right w:w="108" w:type="dxa"/>
      </w:tblCellMar>
    </w:tblPr>
  </w:style>
  <w:style w:type="table" w:customStyle="1" w:styleId="Style61">
    <w:name w:val="_Style 61"/>
    <w:basedOn w:val="TableNormal1"/>
    <w:rPr>
      <w:color w:val="2F5496"/>
      <w:sz w:val="26"/>
      <w:szCs w:val="26"/>
    </w:rPr>
    <w:tblPr>
      <w:tblCellMar>
        <w:left w:w="108" w:type="dxa"/>
        <w:right w:w="108" w:type="dxa"/>
      </w:tblCellMar>
    </w:tblPr>
  </w:style>
  <w:style w:type="table" w:customStyle="1" w:styleId="Style62">
    <w:name w:val="_Style 62"/>
    <w:basedOn w:val="TableNormal1"/>
    <w:rPr>
      <w:color w:val="2F5496"/>
      <w:sz w:val="26"/>
      <w:szCs w:val="26"/>
    </w:rPr>
    <w:tblPr>
      <w:tblCellMar>
        <w:left w:w="108" w:type="dxa"/>
        <w:right w:w="108" w:type="dxa"/>
      </w:tblCellMar>
    </w:tblPr>
  </w:style>
  <w:style w:type="table" w:customStyle="1" w:styleId="Style63">
    <w:name w:val="_Style 63"/>
    <w:basedOn w:val="TableNormal1"/>
    <w:rPr>
      <w:color w:val="2F5496"/>
      <w:sz w:val="26"/>
      <w:szCs w:val="26"/>
    </w:rPr>
    <w:tblPr>
      <w:tblCellMar>
        <w:left w:w="108" w:type="dxa"/>
        <w:right w:w="108" w:type="dxa"/>
      </w:tblCellMar>
    </w:tblPr>
  </w:style>
  <w:style w:type="paragraph" w:styleId="TOCHeading">
    <w:name w:val="TOC Heading"/>
    <w:basedOn w:val="Heading1"/>
    <w:next w:val="Normal"/>
    <w:uiPriority w:val="39"/>
    <w:unhideWhenUsed/>
    <w:qFormat/>
    <w:rsid w:val="00367C65"/>
    <w:pPr>
      <w:keepLines/>
      <w:numPr>
        <w:numId w:val="0"/>
      </w:numPr>
      <w:spacing w:after="0" w:line="259" w:lineRule="auto"/>
      <w:jc w:val="left"/>
      <w:outlineLvl w:val="9"/>
    </w:pPr>
    <w:rPr>
      <w:rFonts w:asciiTheme="majorHAnsi" w:hAnsiTheme="majorHAnsi"/>
      <w:b w:val="0"/>
      <w:bCs w:val="0"/>
      <w:color w:val="2F5496"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748638">
      <w:bodyDiv w:val="1"/>
      <w:marLeft w:val="0"/>
      <w:marRight w:val="0"/>
      <w:marTop w:val="0"/>
      <w:marBottom w:val="0"/>
      <w:divBdr>
        <w:top w:val="none" w:sz="0" w:space="0" w:color="auto"/>
        <w:left w:val="none" w:sz="0" w:space="0" w:color="auto"/>
        <w:bottom w:val="none" w:sz="0" w:space="0" w:color="auto"/>
        <w:right w:val="none" w:sz="0" w:space="0" w:color="auto"/>
      </w:divBdr>
    </w:div>
    <w:div w:id="1722514489">
      <w:bodyDiv w:val="1"/>
      <w:marLeft w:val="0"/>
      <w:marRight w:val="0"/>
      <w:marTop w:val="0"/>
      <w:marBottom w:val="0"/>
      <w:divBdr>
        <w:top w:val="none" w:sz="0" w:space="0" w:color="auto"/>
        <w:left w:val="none" w:sz="0" w:space="0" w:color="auto"/>
        <w:bottom w:val="none" w:sz="0" w:space="0" w:color="auto"/>
        <w:right w:val="none" w:sz="0" w:space="0" w:color="auto"/>
      </w:divBdr>
      <w:divsChild>
        <w:div w:id="765805683">
          <w:marLeft w:val="-142"/>
          <w:marRight w:val="0"/>
          <w:marTop w:val="0"/>
          <w:marBottom w:val="0"/>
          <w:divBdr>
            <w:top w:val="none" w:sz="0" w:space="0" w:color="auto"/>
            <w:left w:val="none" w:sz="0" w:space="0" w:color="auto"/>
            <w:bottom w:val="none" w:sz="0" w:space="0" w:color="auto"/>
            <w:right w:val="none" w:sz="0" w:space="0" w:color="auto"/>
          </w:divBdr>
        </w:div>
        <w:div w:id="1975406739">
          <w:marLeft w:val="113"/>
          <w:marRight w:val="0"/>
          <w:marTop w:val="0"/>
          <w:marBottom w:val="0"/>
          <w:divBdr>
            <w:top w:val="none" w:sz="0" w:space="0" w:color="auto"/>
            <w:left w:val="none" w:sz="0" w:space="0" w:color="auto"/>
            <w:bottom w:val="none" w:sz="0" w:space="0" w:color="auto"/>
            <w:right w:val="none" w:sz="0" w:space="0" w:color="auto"/>
          </w:divBdr>
        </w:div>
        <w:div w:id="230504604">
          <w:marLeft w:val="183"/>
          <w:marRight w:val="0"/>
          <w:marTop w:val="0"/>
          <w:marBottom w:val="0"/>
          <w:divBdr>
            <w:top w:val="none" w:sz="0" w:space="0" w:color="auto"/>
            <w:left w:val="none" w:sz="0" w:space="0" w:color="auto"/>
            <w:bottom w:val="none" w:sz="0" w:space="0" w:color="auto"/>
            <w:right w:val="none" w:sz="0" w:space="0" w:color="auto"/>
          </w:divBdr>
        </w:div>
        <w:div w:id="338969594">
          <w:marLeft w:val="144"/>
          <w:marRight w:val="0"/>
          <w:marTop w:val="0"/>
          <w:marBottom w:val="0"/>
          <w:divBdr>
            <w:top w:val="none" w:sz="0" w:space="0" w:color="auto"/>
            <w:left w:val="none" w:sz="0" w:space="0" w:color="auto"/>
            <w:bottom w:val="none" w:sz="0" w:space="0" w:color="auto"/>
            <w:right w:val="none" w:sz="0" w:space="0" w:color="auto"/>
          </w:divBdr>
        </w:div>
        <w:div w:id="653727944">
          <w:marLeft w:val="42"/>
          <w:marRight w:val="0"/>
          <w:marTop w:val="0"/>
          <w:marBottom w:val="0"/>
          <w:divBdr>
            <w:top w:val="none" w:sz="0" w:space="0" w:color="auto"/>
            <w:left w:val="none" w:sz="0" w:space="0" w:color="auto"/>
            <w:bottom w:val="none" w:sz="0" w:space="0" w:color="auto"/>
            <w:right w:val="none" w:sz="0" w:space="0" w:color="auto"/>
          </w:divBdr>
        </w:div>
        <w:div w:id="275337348">
          <w:marLeft w:val="42"/>
          <w:marRight w:val="0"/>
          <w:marTop w:val="0"/>
          <w:marBottom w:val="0"/>
          <w:divBdr>
            <w:top w:val="none" w:sz="0" w:space="0" w:color="auto"/>
            <w:left w:val="none" w:sz="0" w:space="0" w:color="auto"/>
            <w:bottom w:val="none" w:sz="0" w:space="0" w:color="auto"/>
            <w:right w:val="none" w:sz="0" w:space="0" w:color="auto"/>
          </w:divBdr>
        </w:div>
        <w:div w:id="1563055221">
          <w:marLeft w:val="381"/>
          <w:marRight w:val="0"/>
          <w:marTop w:val="0"/>
          <w:marBottom w:val="0"/>
          <w:divBdr>
            <w:top w:val="none" w:sz="0" w:space="0" w:color="auto"/>
            <w:left w:val="none" w:sz="0" w:space="0" w:color="auto"/>
            <w:bottom w:val="none" w:sz="0" w:space="0" w:color="auto"/>
            <w:right w:val="none" w:sz="0" w:space="0" w:color="auto"/>
          </w:divBdr>
        </w:div>
        <w:div w:id="1166633364">
          <w:marLeft w:val="-41"/>
          <w:marRight w:val="0"/>
          <w:marTop w:val="0"/>
          <w:marBottom w:val="0"/>
          <w:divBdr>
            <w:top w:val="none" w:sz="0" w:space="0" w:color="auto"/>
            <w:left w:val="none" w:sz="0" w:space="0" w:color="auto"/>
            <w:bottom w:val="none" w:sz="0" w:space="0" w:color="auto"/>
            <w:right w:val="none" w:sz="0" w:space="0" w:color="auto"/>
          </w:divBdr>
        </w:div>
        <w:div w:id="642392641">
          <w:marLeft w:val="-522"/>
          <w:marRight w:val="0"/>
          <w:marTop w:val="0"/>
          <w:marBottom w:val="0"/>
          <w:divBdr>
            <w:top w:val="none" w:sz="0" w:space="0" w:color="auto"/>
            <w:left w:val="none" w:sz="0" w:space="0" w:color="auto"/>
            <w:bottom w:val="none" w:sz="0" w:space="0" w:color="auto"/>
            <w:right w:val="none" w:sz="0" w:space="0" w:color="auto"/>
          </w:divBdr>
        </w:div>
      </w:divsChild>
    </w:div>
    <w:div w:id="191419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vZ/hqZBPL4TvtPXruv+zecifoQ==">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</go:docsCustomData>
</go:gDocsCustomXmlDataStorage>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73CF791-DC6F-4C73-9F33-3233D5259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10</dc:creator>
  <cp:lastModifiedBy>MOI</cp:lastModifiedBy>
  <cp:revision>6</cp:revision>
  <cp:lastPrinted>2024-12-19T08:34:00Z</cp:lastPrinted>
  <dcterms:created xsi:type="dcterms:W3CDTF">2024-12-16T10:08:00Z</dcterms:created>
  <dcterms:modified xsi:type="dcterms:W3CDTF">2024-12-19T08:35:00Z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ced31122772b18389a39c9584f35f7709ee0896a0aea97398b522a332aec8e27</vt:lpwstr>
  </property>
  <property fmtid="{D5CDD505-2E9C-101B-9397-08002B2CF9AE}" pid="3" name="KSOProductBuildVer">
    <vt:lpwstr>1033-12.2.0.18607</vt:lpwstr>
  </property>
  <property fmtid="{D5CDD505-2E9C-101B-9397-08002B2CF9AE}" pid="4" name="ICV">
    <vt:lpwstr>67967A93B1674C759E091CB35AEB175A_13</vt:lpwstr>
  </property>
</Properties>
</file>